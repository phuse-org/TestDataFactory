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5F079" w14:textId="77777777" w:rsidR="0004022C" w:rsidRDefault="009A7453">
      <w:pPr>
        <w:pStyle w:val="Title"/>
      </w:pPr>
      <w:bookmarkStart w:id="0" w:name="__DdeLink__1882_1902059104"/>
      <w:r>
        <w:t>Generating Synthetic Clinical Trial Data: System Requirements.</w:t>
      </w:r>
      <w:bookmarkEnd w:id="0"/>
    </w:p>
    <w:p w14:paraId="15073EC1" w14:textId="77777777" w:rsidR="0004022C" w:rsidRDefault="009A7453">
      <w:r>
        <w:t>We intend to build a software platform to programmatically generate Synthetic Clinical Trial data for both research as well as review (regulatory) purposes.</w:t>
      </w:r>
    </w:p>
    <w:p w14:paraId="51FF4210" w14:textId="77777777" w:rsidR="0004022C" w:rsidRDefault="009A7453">
      <w:r>
        <w:t xml:space="preserve">This work is sponsored by </w:t>
      </w:r>
      <w:r>
        <w:t>PHUSE. All documentation, software, and sample output data files are available for non-commercial use under an Open Source license (GPLv3)</w:t>
      </w:r>
      <w:r>
        <w:rPr>
          <w:rStyle w:val="FootnoteAnchor"/>
        </w:rPr>
        <w:footnoteReference w:id="1"/>
      </w:r>
      <w:r>
        <w:t>.</w:t>
      </w:r>
    </w:p>
    <w:p w14:paraId="48963262" w14:textId="77777777" w:rsidR="0004022C" w:rsidRDefault="009A7453">
      <w:pPr>
        <w:pStyle w:val="Heading1"/>
        <w:numPr>
          <w:ilvl w:val="0"/>
          <w:numId w:val="3"/>
        </w:numPr>
      </w:pPr>
      <w:r>
        <w:t>Business Objective</w:t>
      </w:r>
    </w:p>
    <w:p w14:paraId="4517B9E2" w14:textId="77777777" w:rsidR="0004022C" w:rsidRDefault="009A7453">
      <w:r>
        <w:rPr>
          <w:rFonts w:ascii="AppleSystemUIFont" w:hAnsi="AppleSystemUIFont"/>
        </w:rPr>
        <w:t>To provide high-quality clinical trial data at scale. With no legal or privacy restrictions. Th</w:t>
      </w:r>
      <w:r>
        <w:rPr>
          <w:rFonts w:ascii="AppleSystemUIFont" w:hAnsi="AppleSystemUIFont"/>
        </w:rPr>
        <w:t>rough the programmatic generation of scientifically-accurate, realistic, yet random Clinical Trial data that meets 02 Use Cases:</w:t>
      </w:r>
    </w:p>
    <w:p w14:paraId="3A42FC9A" w14:textId="77777777" w:rsidR="0004022C" w:rsidRDefault="009A7453">
      <w:r>
        <w:rPr>
          <w:rFonts w:ascii="AppleSystemUIFont" w:hAnsi="AppleSystemUIFont"/>
        </w:rPr>
        <w:t>* Use Case 01: Synthetic Clinical Trial Data for Process Validation</w:t>
      </w:r>
    </w:p>
    <w:p w14:paraId="36E17032" w14:textId="77777777" w:rsidR="0004022C" w:rsidRDefault="009A7453">
      <w:r>
        <w:rPr>
          <w:rFonts w:ascii="AppleSystemUIFont" w:hAnsi="AppleSystemUIFont"/>
        </w:rPr>
        <w:t>* Use Case 02: Synthetic Clinical Trial Data for Regulatory</w:t>
      </w:r>
      <w:r>
        <w:rPr>
          <w:rFonts w:ascii="AppleSystemUIFont" w:hAnsi="AppleSystemUIFont"/>
        </w:rPr>
        <w:t xml:space="preserve"> Review</w:t>
      </w:r>
    </w:p>
    <w:p w14:paraId="0199F640" w14:textId="77777777" w:rsidR="0004022C" w:rsidRDefault="009A7453">
      <w:pPr>
        <w:pStyle w:val="Heading2"/>
        <w:numPr>
          <w:ilvl w:val="1"/>
          <w:numId w:val="3"/>
        </w:numPr>
      </w:pPr>
      <w:r>
        <w:t>Project Structure</w:t>
      </w:r>
    </w:p>
    <w:p w14:paraId="0A889EB0" w14:textId="77777777" w:rsidR="0004022C" w:rsidRDefault="009A7453">
      <w:pPr>
        <w:pStyle w:val="BodyText"/>
      </w:pPr>
      <w:r>
        <w:t>There are 04 arms to this project:</w:t>
      </w:r>
    </w:p>
    <w:tbl>
      <w:tblPr>
        <w:tblW w:w="9969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42"/>
        <w:gridCol w:w="6382"/>
        <w:gridCol w:w="2145"/>
      </w:tblGrid>
      <w:tr w:rsidR="0004022C" w14:paraId="41121742" w14:textId="77777777">
        <w:trPr>
          <w:tblHeader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3C8A93" w14:textId="77777777" w:rsidR="0004022C" w:rsidRDefault="009A7453">
            <w:pPr>
              <w:pStyle w:val="TableHeading"/>
              <w:rPr>
                <w:color w:val="000000"/>
              </w:rPr>
            </w:pPr>
            <w:r>
              <w:rPr>
                <w:color w:val="000000"/>
              </w:rPr>
              <w:t>Arm</w:t>
            </w:r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9CF711" w14:textId="77777777" w:rsidR="0004022C" w:rsidRDefault="009A7453">
            <w:pPr>
              <w:pStyle w:val="TableHeading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F183F" w14:textId="77777777" w:rsidR="0004022C" w:rsidRDefault="009A7453">
            <w:pPr>
              <w:pStyle w:val="TableHeading"/>
              <w:rPr>
                <w:color w:val="000000"/>
              </w:rPr>
            </w:pPr>
            <w:r>
              <w:rPr>
                <w:color w:val="000000"/>
              </w:rPr>
              <w:t>Responsible Parties</w:t>
            </w:r>
          </w:p>
        </w:tc>
      </w:tr>
      <w:tr w:rsidR="0004022C" w14:paraId="3B8AC19A" w14:textId="77777777">
        <w:tc>
          <w:tcPr>
            <w:tcW w:w="14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307CE" w14:textId="77777777" w:rsidR="0004022C" w:rsidRDefault="009A745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Inputs Definition</w:t>
            </w:r>
          </w:p>
        </w:tc>
        <w:tc>
          <w:tcPr>
            <w:tcW w:w="63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1F58F4" w14:textId="77777777" w:rsidR="0004022C" w:rsidRDefault="009A7453">
            <w:r>
              <w:rPr>
                <w:rFonts w:ascii="AppleSystemUIFont" w:hAnsi="AppleSystemUIFont"/>
              </w:rPr>
              <w:t xml:space="preserve">Subject Matter Experts (“SMEs”) define the specific parameters of interest when designing a clinical trial. 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A470DE" w14:textId="77777777" w:rsidR="0004022C" w:rsidRDefault="009A7453">
            <w:pPr>
              <w:rPr>
                <w:color w:val="000000"/>
              </w:rPr>
            </w:pPr>
            <w:r>
              <w:rPr>
                <w:rFonts w:ascii="AppleSystemUIFont" w:hAnsi="AppleSystemUIFont"/>
              </w:rPr>
              <w:t>PHUSE members, FDA</w:t>
            </w:r>
          </w:p>
        </w:tc>
      </w:tr>
      <w:tr w:rsidR="0004022C" w14:paraId="5DC1F6D1" w14:textId="77777777">
        <w:tc>
          <w:tcPr>
            <w:tcW w:w="14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31F953" w14:textId="77777777" w:rsidR="0004022C" w:rsidRDefault="009A745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Output Files</w:t>
            </w:r>
          </w:p>
        </w:tc>
        <w:tc>
          <w:tcPr>
            <w:tcW w:w="63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36D0D2" w14:textId="77777777" w:rsidR="0004022C" w:rsidRDefault="009A7453">
            <w:commentRangeStart w:id="1"/>
            <w:r>
              <w:rPr>
                <w:color w:val="000000"/>
              </w:rPr>
              <w:t xml:space="preserve">Text files </w:t>
            </w:r>
            <w:commentRangeEnd w:id="1"/>
            <w:r w:rsidR="00FB3C3B">
              <w:rPr>
                <w:rStyle w:val="CommentReference"/>
                <w:rFonts w:cs="Mangal"/>
              </w:rPr>
              <w:commentReference w:id="1"/>
            </w:r>
            <w:r>
              <w:rPr>
                <w:color w:val="000000"/>
              </w:rPr>
              <w:t xml:space="preserve">that mimic the results of a clinical trial, based on the Inputs Definition entered by user. </w:t>
            </w:r>
          </w:p>
          <w:p w14:paraId="46F6092A" w14:textId="77777777" w:rsidR="0004022C" w:rsidRDefault="009A7453">
            <w:r>
              <w:rPr>
                <w:color w:val="000000"/>
              </w:rPr>
              <w:t>Output Fil</w:t>
            </w:r>
            <w:r>
              <w:rPr>
                <w:color w:val="000000"/>
              </w:rPr>
              <w:t>es will match industry standards specifications. CDISC initially. FIHR, HL7 and/or OMOP later on.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A7A47" w14:textId="77777777" w:rsidR="0004022C" w:rsidRDefault="009A7453">
            <w:pPr>
              <w:rPr>
                <w:color w:val="000000"/>
              </w:rPr>
            </w:pPr>
            <w:r>
              <w:rPr>
                <w:color w:val="000000"/>
              </w:rPr>
              <w:t>NIHPO</w:t>
            </w:r>
          </w:p>
        </w:tc>
      </w:tr>
      <w:tr w:rsidR="0004022C" w14:paraId="25F0FDF1" w14:textId="77777777">
        <w:tc>
          <w:tcPr>
            <w:tcW w:w="14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26A7E2" w14:textId="77777777" w:rsidR="0004022C" w:rsidRDefault="009A7453">
            <w:pPr>
              <w:pStyle w:val="TableContents"/>
            </w:pPr>
            <w:r>
              <w:rPr>
                <w:color w:val="000000"/>
              </w:rPr>
              <w:t>Online User Interface</w:t>
            </w:r>
          </w:p>
        </w:tc>
        <w:tc>
          <w:tcPr>
            <w:tcW w:w="63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381E2" w14:textId="77777777" w:rsidR="0004022C" w:rsidRDefault="009A7453">
            <w:r>
              <w:rPr>
                <w:color w:val="000000"/>
              </w:rPr>
              <w:t>Web-based interface allows user to enter Input Definition and define Output Files.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AB3D1" w14:textId="77777777" w:rsidR="0004022C" w:rsidRDefault="009A7453">
            <w:pPr>
              <w:rPr>
                <w:color w:val="000000"/>
              </w:rPr>
            </w:pPr>
            <w:r>
              <w:rPr>
                <w:color w:val="000000"/>
              </w:rPr>
              <w:t>VCA Plus</w:t>
            </w:r>
            <w:r>
              <w:rPr>
                <w:rStyle w:val="FootnoteAnchor"/>
                <w:color w:val="000000"/>
              </w:rPr>
              <w:footnoteReference w:id="2"/>
            </w:r>
          </w:p>
        </w:tc>
      </w:tr>
      <w:tr w:rsidR="0004022C" w14:paraId="7F3A8191" w14:textId="77777777">
        <w:tc>
          <w:tcPr>
            <w:tcW w:w="14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4AD60D" w14:textId="77777777" w:rsidR="0004022C" w:rsidRDefault="009A745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Processing Engine</w:t>
            </w:r>
          </w:p>
        </w:tc>
        <w:tc>
          <w:tcPr>
            <w:tcW w:w="63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027FD9" w14:textId="77777777" w:rsidR="0004022C" w:rsidRDefault="009A7453">
            <w:r>
              <w:rPr>
                <w:color w:val="000000"/>
              </w:rPr>
              <w:t>Software platfor</w:t>
            </w:r>
            <w:r>
              <w:rPr>
                <w:color w:val="000000"/>
              </w:rPr>
              <w:t>m that receives Input Definitions and then programmatically generates the requested Output Files.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F7A7A" w14:textId="77777777" w:rsidR="0004022C" w:rsidRDefault="009A7453">
            <w:pPr>
              <w:rPr>
                <w:color w:val="000000"/>
              </w:rPr>
            </w:pPr>
            <w:r>
              <w:rPr>
                <w:color w:val="000000"/>
              </w:rPr>
              <w:t>NIHPO</w:t>
            </w:r>
          </w:p>
        </w:tc>
      </w:tr>
    </w:tbl>
    <w:p w14:paraId="0289A392" w14:textId="77777777" w:rsidR="0004022C" w:rsidRDefault="009A7453">
      <w:pPr>
        <w:pStyle w:val="Heading1"/>
        <w:numPr>
          <w:ilvl w:val="0"/>
          <w:numId w:val="5"/>
        </w:numPr>
      </w:pPr>
      <w:bookmarkStart w:id="2" w:name="__RefHeading___Toc123_653030799"/>
      <w:bookmarkEnd w:id="2"/>
      <w:r>
        <w:t>Contact Us</w:t>
      </w:r>
    </w:p>
    <w:p w14:paraId="7554D04F" w14:textId="77777777" w:rsidR="0004022C" w:rsidRDefault="009A7453">
      <w:r>
        <w:t xml:space="preserve">Jose C. </w:t>
      </w:r>
      <w:proofErr w:type="spellStart"/>
      <w:r>
        <w:t>Lacal</w:t>
      </w:r>
      <w:proofErr w:type="spellEnd"/>
      <w:r>
        <w:t>, CTO</w:t>
      </w:r>
    </w:p>
    <w:p w14:paraId="51C8505A" w14:textId="77777777" w:rsidR="0004022C" w:rsidRDefault="009A7453">
      <w:r>
        <w:t>NIHPO, Inc.</w:t>
      </w:r>
    </w:p>
    <w:p w14:paraId="0CBF5B99" w14:textId="77777777" w:rsidR="0004022C" w:rsidRDefault="009A7453">
      <w:r>
        <w:t>+1 (561) 777-2577</w:t>
      </w:r>
    </w:p>
    <w:p w14:paraId="2429BA53" w14:textId="77777777" w:rsidR="0004022C" w:rsidRDefault="009A7453">
      <w:r>
        <w:t>Jose.Lacal@NIHPO.com</w:t>
      </w:r>
      <w:r>
        <w:br w:type="page"/>
      </w:r>
    </w:p>
    <w:p w14:paraId="6FDDCF67" w14:textId="77777777" w:rsidR="0004022C" w:rsidRDefault="009A7453">
      <w:pPr>
        <w:pStyle w:val="Heading1"/>
        <w:numPr>
          <w:ilvl w:val="0"/>
          <w:numId w:val="5"/>
        </w:numPr>
      </w:pPr>
      <w:r>
        <w:lastRenderedPageBreak/>
        <w:t>Definitions</w:t>
      </w:r>
    </w:p>
    <w:p w14:paraId="2B6A86AC" w14:textId="77777777" w:rsidR="0004022C" w:rsidRDefault="009A7453">
      <w:r>
        <w:t xml:space="preserve">These are the definitions of concepts and terms used in </w:t>
      </w:r>
      <w:r>
        <w:t>this document.</w:t>
      </w:r>
    </w:p>
    <w:p w14:paraId="30BD4FD3" w14:textId="77777777" w:rsidR="0004022C" w:rsidRDefault="009A7453">
      <w:pPr>
        <w:pStyle w:val="Heading2"/>
        <w:numPr>
          <w:ilvl w:val="1"/>
          <w:numId w:val="3"/>
        </w:numPr>
      </w:pPr>
      <w:r>
        <w:t>Synthetic Clinical Trial Data</w:t>
      </w:r>
    </w:p>
    <w:p w14:paraId="69AC153C" w14:textId="77777777" w:rsidR="0004022C" w:rsidRDefault="009A7453">
      <w:r>
        <w:t>Synthetic clinical trial data is randomly generated based on pre-defined rules that mimic the statistical properties of real clinical trial data. Synthetic clinical trial data is designed to act as a proxy for r</w:t>
      </w:r>
      <w:r>
        <w:t>eal data.</w:t>
      </w:r>
      <w:r>
        <w:rPr>
          <w:rStyle w:val="FootnoteAnchor"/>
        </w:rPr>
        <w:footnoteReference w:id="3"/>
      </w:r>
    </w:p>
    <w:p w14:paraId="09B798DC" w14:textId="77777777" w:rsidR="0004022C" w:rsidRDefault="0004022C"/>
    <w:p w14:paraId="636FDF46" w14:textId="77777777" w:rsidR="0004022C" w:rsidRDefault="0004022C"/>
    <w:p w14:paraId="55D578D7" w14:textId="77777777" w:rsidR="0004022C" w:rsidRDefault="0004022C"/>
    <w:p w14:paraId="7989A5F8" w14:textId="77777777" w:rsidR="0004022C" w:rsidRDefault="009A7453">
      <w:r>
        <w:br w:type="page"/>
      </w:r>
    </w:p>
    <w:p w14:paraId="30B12171" w14:textId="77777777" w:rsidR="0004022C" w:rsidRDefault="009A7453">
      <w:pPr>
        <w:pStyle w:val="Heading1"/>
        <w:numPr>
          <w:ilvl w:val="0"/>
          <w:numId w:val="2"/>
        </w:numPr>
      </w:pPr>
      <w:bookmarkStart w:id="3" w:name="__RefHeading___Toc291_1959257940"/>
      <w:bookmarkEnd w:id="3"/>
      <w:r>
        <w:lastRenderedPageBreak/>
        <w:t>Development Environment</w:t>
      </w:r>
    </w:p>
    <w:p w14:paraId="165CB9C1" w14:textId="77777777" w:rsidR="0004022C" w:rsidRDefault="009A7453">
      <w:r>
        <w:t>You need to configure your local computer as follows:</w:t>
      </w:r>
    </w:p>
    <w:p w14:paraId="7E4EE273" w14:textId="77777777" w:rsidR="0004022C" w:rsidRDefault="009A7453">
      <w:r>
        <w:t>* Install a suitable text editor. We strongly recommend Sublime</w:t>
      </w:r>
      <w:r>
        <w:rPr>
          <w:rStyle w:val="FootnoteAnchor"/>
        </w:rPr>
        <w:footnoteReference w:id="4"/>
      </w:r>
    </w:p>
    <w:p w14:paraId="33523E9A" w14:textId="77777777" w:rsidR="0004022C" w:rsidRDefault="009A7453">
      <w:r>
        <w:t>* Install Python 3.x</w:t>
      </w:r>
    </w:p>
    <w:p w14:paraId="75387847" w14:textId="77777777" w:rsidR="0004022C" w:rsidRDefault="009A7453">
      <w:r>
        <w:t>* Download latest Python script</w:t>
      </w:r>
      <w:r>
        <w:rPr>
          <w:rStyle w:val="FootnoteAnchor"/>
        </w:rPr>
        <w:footnoteReference w:id="5"/>
      </w:r>
    </w:p>
    <w:p w14:paraId="126B2FEF" w14:textId="77777777" w:rsidR="0004022C" w:rsidRDefault="009A7453">
      <w:r>
        <w:t>* Download SQLite3 file</w:t>
      </w:r>
      <w:r>
        <w:rPr>
          <w:rStyle w:val="FootnoteAnchor"/>
        </w:rPr>
        <w:footnoteReference w:id="6"/>
      </w:r>
    </w:p>
    <w:p w14:paraId="351AAC48" w14:textId="77777777" w:rsidR="0004022C" w:rsidRDefault="0004022C"/>
    <w:p w14:paraId="5B50126F" w14:textId="77777777" w:rsidR="0004022C" w:rsidRDefault="009A7453">
      <w:r>
        <w:t xml:space="preserve">You </w:t>
      </w:r>
      <w:r>
        <w:t>should be comfortable using the command line interface (“CLI”) of your chosen operating system.</w:t>
      </w:r>
    </w:p>
    <w:p w14:paraId="29E002B8" w14:textId="77777777" w:rsidR="0004022C" w:rsidRDefault="009A7453">
      <w:pPr>
        <w:pStyle w:val="Heading2"/>
        <w:numPr>
          <w:ilvl w:val="1"/>
          <w:numId w:val="2"/>
        </w:numPr>
      </w:pPr>
      <w:r>
        <w:t>Web-based Environment</w:t>
      </w:r>
    </w:p>
    <w:p w14:paraId="11D510E2" w14:textId="77777777" w:rsidR="0004022C" w:rsidRDefault="009A7453">
      <w:pPr>
        <w:rPr>
          <w:rFonts w:ascii="AppleSystemUIFont" w:hAnsi="AppleSystemUIFont"/>
        </w:rPr>
      </w:pPr>
      <w:r>
        <w:rPr>
          <w:rFonts w:ascii="AppleSystemUIFont" w:hAnsi="AppleSystemUIFont"/>
        </w:rPr>
        <w:t>An Online User Interface will provide an easy-to-use mechanism for users to obtain Output Files without the need to install a local Develo</w:t>
      </w:r>
      <w:r>
        <w:rPr>
          <w:rFonts w:ascii="AppleSystemUIFont" w:hAnsi="AppleSystemUIFont"/>
        </w:rPr>
        <w:t>pment Environment.</w:t>
      </w:r>
    </w:p>
    <w:p w14:paraId="35F55EE1" w14:textId="77777777" w:rsidR="0004022C" w:rsidRDefault="009A7453">
      <w:pPr>
        <w:rPr>
          <w:rFonts w:ascii="AppleSystemUIFont" w:hAnsi="AppleSystemUIFont"/>
        </w:rPr>
      </w:pPr>
      <w:r>
        <w:rPr>
          <w:rFonts w:ascii="AppleSystemUIFont" w:hAnsi="AppleSystemUIFont"/>
        </w:rPr>
        <w:t xml:space="preserve">The picture below gives a high-level overview on the proposed structure showing the following components of the solution. </w:t>
      </w:r>
    </w:p>
    <w:p w14:paraId="2145C118" w14:textId="77777777" w:rsidR="0004022C" w:rsidRDefault="009A7453">
      <w:pPr>
        <w:pStyle w:val="ListBullet"/>
        <w:numPr>
          <w:ilvl w:val="0"/>
          <w:numId w:val="6"/>
        </w:numPr>
      </w:pPr>
      <w:r>
        <w:t xml:space="preserve">The user interface accessible through a standard web browser. </w:t>
      </w:r>
    </w:p>
    <w:p w14:paraId="0C0D8A04" w14:textId="77777777" w:rsidR="0004022C" w:rsidRDefault="009A7453">
      <w:pPr>
        <w:pStyle w:val="ListBullet"/>
        <w:numPr>
          <w:ilvl w:val="0"/>
          <w:numId w:val="6"/>
        </w:numPr>
      </w:pPr>
      <w:r>
        <w:t xml:space="preserve">The script-based wrapper that executes on the </w:t>
      </w:r>
      <w:proofErr w:type="spellStart"/>
      <w:r>
        <w:t>Vicos</w:t>
      </w:r>
      <w:proofErr w:type="spellEnd"/>
      <w:r>
        <w:t xml:space="preserve">™ platform and translates the user input from the user interface into the parameters required by the scripts that generate the Synthetic Clinical Trial data. </w:t>
      </w:r>
    </w:p>
    <w:p w14:paraId="7E747C30" w14:textId="77777777" w:rsidR="0004022C" w:rsidRDefault="009A7453">
      <w:pPr>
        <w:pStyle w:val="ListBullet"/>
        <w:numPr>
          <w:ilvl w:val="0"/>
          <w:numId w:val="6"/>
        </w:numPr>
      </w:pPr>
      <w:r>
        <w:t xml:space="preserve">The Synthetic Clinical Trial Data scripts. </w:t>
      </w:r>
    </w:p>
    <w:p w14:paraId="55CD3B3E" w14:textId="77777777" w:rsidR="0004022C" w:rsidRDefault="009A7453">
      <w:pPr>
        <w:pStyle w:val="ListBullet"/>
        <w:numPr>
          <w:ilvl w:val="0"/>
          <w:numId w:val="6"/>
        </w:numPr>
      </w:pPr>
      <w:r>
        <w:t xml:space="preserve">The cloud-hosted </w:t>
      </w:r>
      <w:proofErr w:type="spellStart"/>
      <w:r>
        <w:t>Vicos</w:t>
      </w:r>
      <w:proofErr w:type="spellEnd"/>
      <w:r>
        <w:t>™ platform, developed and provi</w:t>
      </w:r>
      <w:r>
        <w:t xml:space="preserve">ded by VCA-Plus, Inc with script repositories and the script execution engines. </w:t>
      </w:r>
    </w:p>
    <w:p w14:paraId="3D669277" w14:textId="77777777" w:rsidR="0004022C" w:rsidRDefault="0004022C"/>
    <w:p w14:paraId="230DAA03" w14:textId="77777777" w:rsidR="0004022C" w:rsidRDefault="009A7453">
      <w:r>
        <w:rPr>
          <w:noProof/>
        </w:rPr>
        <w:drawing>
          <wp:inline distT="0" distB="0" distL="0" distR="0" wp14:anchorId="67751056" wp14:editId="1100939A">
            <wp:extent cx="4709160" cy="3639185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Figure: Overview of Web-based Environment</w:t>
      </w:r>
    </w:p>
    <w:p w14:paraId="5E3FF334" w14:textId="77777777" w:rsidR="0004022C" w:rsidRDefault="009A7453">
      <w:r>
        <w:lastRenderedPageBreak/>
        <w:t xml:space="preserve">When using the web-based version of the Synthetic Clinical Trial Data generator, there will be no need to install any programming </w:t>
      </w:r>
      <w:r>
        <w:t xml:space="preserve">environment or knowledge of programming. </w:t>
      </w:r>
    </w:p>
    <w:p w14:paraId="566201FB" w14:textId="77777777" w:rsidR="0004022C" w:rsidRDefault="009A7453">
      <w:r>
        <w:br w:type="page"/>
      </w:r>
    </w:p>
    <w:p w14:paraId="08F2F033" w14:textId="77777777" w:rsidR="0004022C" w:rsidRDefault="009A7453">
      <w:pPr>
        <w:pStyle w:val="Heading1"/>
        <w:numPr>
          <w:ilvl w:val="0"/>
          <w:numId w:val="2"/>
        </w:numPr>
      </w:pPr>
      <w:bookmarkStart w:id="4" w:name="__RefHeading___Toc338_1959257940"/>
      <w:bookmarkEnd w:id="4"/>
      <w:r>
        <w:lastRenderedPageBreak/>
        <w:t>Inputs Definition</w:t>
      </w:r>
    </w:p>
    <w:p w14:paraId="6AF58B39" w14:textId="77777777" w:rsidR="0004022C" w:rsidRDefault="009A7453">
      <w:r>
        <w:t xml:space="preserve">These are the initial </w:t>
      </w:r>
      <w:commentRangeStart w:id="5"/>
      <w:r>
        <w:t>parameters user can define to customize the Output Files.</w:t>
      </w:r>
      <w:commentRangeEnd w:id="5"/>
      <w:r w:rsidR="004D6EF9">
        <w:rPr>
          <w:rStyle w:val="CommentReference"/>
          <w:rFonts w:cs="Mangal"/>
        </w:rPr>
        <w:commentReference w:id="5"/>
      </w:r>
    </w:p>
    <w:p w14:paraId="68EAFA79" w14:textId="77777777" w:rsidR="0004022C" w:rsidRDefault="0004022C"/>
    <w:tbl>
      <w:tblPr>
        <w:tblW w:w="9969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97"/>
        <w:gridCol w:w="7272"/>
      </w:tblGrid>
      <w:tr w:rsidR="0004022C" w14:paraId="606B5545" w14:textId="77777777">
        <w:trPr>
          <w:tblHeader/>
        </w:trPr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97DC09" w14:textId="77777777" w:rsidR="0004022C" w:rsidRDefault="009A7453">
            <w:pPr>
              <w:pStyle w:val="TableHeading"/>
            </w:pPr>
            <w:r>
              <w:t>Input Parameter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E10435" w14:textId="77777777" w:rsidR="0004022C" w:rsidRDefault="009A7453">
            <w:pPr>
              <w:pStyle w:val="TableHeading"/>
            </w:pPr>
            <w:r>
              <w:t>Description</w:t>
            </w:r>
          </w:p>
        </w:tc>
      </w:tr>
      <w:tr w:rsidR="0004022C" w14:paraId="60DB5CFA" w14:textId="77777777">
        <w:tc>
          <w:tcPr>
            <w:tcW w:w="26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B32730" w14:textId="77777777" w:rsidR="0004022C" w:rsidRDefault="009A7453">
            <w:pPr>
              <w:rPr>
                <w:color w:val="000000"/>
              </w:rPr>
            </w:pPr>
            <w:r>
              <w:rPr>
                <w:color w:val="000000"/>
              </w:rPr>
              <w:t>Number of Subjects</w:t>
            </w:r>
          </w:p>
        </w:tc>
        <w:tc>
          <w:tcPr>
            <w:tcW w:w="7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31E3A" w14:textId="77777777" w:rsidR="0004022C" w:rsidRDefault="009A745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Desired number of Synthetic Subjects to generate data for.</w:t>
            </w:r>
          </w:p>
        </w:tc>
      </w:tr>
      <w:tr w:rsidR="0004022C" w14:paraId="396C2237" w14:textId="77777777">
        <w:tc>
          <w:tcPr>
            <w:tcW w:w="26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8ACEB7" w14:textId="77777777" w:rsidR="0004022C" w:rsidRDefault="009A7453">
            <w:pPr>
              <w:rPr>
                <w:color w:val="000000"/>
              </w:rPr>
            </w:pPr>
            <w:r>
              <w:rPr>
                <w:color w:val="000000"/>
              </w:rPr>
              <w:t>Date of enrollment start</w:t>
            </w:r>
          </w:p>
        </w:tc>
        <w:tc>
          <w:tcPr>
            <w:tcW w:w="7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2931E7" w14:textId="77777777" w:rsidR="0004022C" w:rsidRDefault="009A745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Date (in the past) when enrollment started.</w:t>
            </w:r>
          </w:p>
        </w:tc>
      </w:tr>
      <w:tr w:rsidR="0004022C" w14:paraId="5E7BB5EA" w14:textId="77777777">
        <w:tc>
          <w:tcPr>
            <w:tcW w:w="26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6973C6" w14:textId="77777777" w:rsidR="0004022C" w:rsidRDefault="009A7453">
            <w:r>
              <w:t>Date files are generated</w:t>
            </w:r>
          </w:p>
        </w:tc>
        <w:tc>
          <w:tcPr>
            <w:tcW w:w="7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B1399" w14:textId="77777777" w:rsidR="0004022C" w:rsidRDefault="009A7453">
            <w:pPr>
              <w:rPr>
                <w:color w:val="000000"/>
              </w:rPr>
            </w:pPr>
            <w:r>
              <w:rPr>
                <w:color w:val="000000"/>
              </w:rPr>
              <w:t>Date used to generate Output Files. This date is used for estimating visit and death dates.</w:t>
            </w:r>
          </w:p>
        </w:tc>
      </w:tr>
      <w:tr w:rsidR="0004022C" w14:paraId="6BAF57FC" w14:textId="77777777">
        <w:tc>
          <w:tcPr>
            <w:tcW w:w="26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FEA9F9" w14:textId="77777777" w:rsidR="0004022C" w:rsidRDefault="009A7453">
            <w:pPr>
              <w:rPr>
                <w:color w:val="000000"/>
              </w:rPr>
            </w:pPr>
            <w:r>
              <w:rPr>
                <w:color w:val="000000"/>
              </w:rPr>
              <w:t>Percentage Female / Male</w:t>
            </w:r>
          </w:p>
        </w:tc>
        <w:tc>
          <w:tcPr>
            <w:tcW w:w="7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CB98BD" w14:textId="77777777" w:rsidR="0004022C" w:rsidRDefault="009A7453">
            <w:pPr>
              <w:rPr>
                <w:color w:val="000000"/>
              </w:rPr>
            </w:pPr>
            <w:r>
              <w:rPr>
                <w:color w:val="000000"/>
              </w:rPr>
              <w:t xml:space="preserve">Ratio of female/ male in the </w:t>
            </w:r>
            <w:r>
              <w:rPr>
                <w:color w:val="000000"/>
              </w:rPr>
              <w:t>distribution of subjects.</w:t>
            </w:r>
          </w:p>
        </w:tc>
      </w:tr>
      <w:tr w:rsidR="0004022C" w14:paraId="25D8C01C" w14:textId="77777777">
        <w:tc>
          <w:tcPr>
            <w:tcW w:w="26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CF49C5" w14:textId="77777777" w:rsidR="0004022C" w:rsidRDefault="009A7453">
            <w:pPr>
              <w:rPr>
                <w:color w:val="000000"/>
              </w:rPr>
            </w:pPr>
            <w:r>
              <w:rPr>
                <w:color w:val="000000"/>
              </w:rPr>
              <w:t>Minimum, maximum ages</w:t>
            </w:r>
          </w:p>
        </w:tc>
        <w:tc>
          <w:tcPr>
            <w:tcW w:w="7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DE1B5" w14:textId="77777777" w:rsidR="0004022C" w:rsidRDefault="009A745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Range of inclusion ages.</w:t>
            </w:r>
          </w:p>
        </w:tc>
      </w:tr>
      <w:tr w:rsidR="0004022C" w14:paraId="00C02A1B" w14:textId="77777777">
        <w:tc>
          <w:tcPr>
            <w:tcW w:w="26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4EC69F" w14:textId="77777777" w:rsidR="0004022C" w:rsidRDefault="009A7453">
            <w:pPr>
              <w:rPr>
                <w:color w:val="000000"/>
              </w:rPr>
            </w:pPr>
            <w:r>
              <w:rPr>
                <w:color w:val="000000"/>
              </w:rPr>
              <w:t>Race splits</w:t>
            </w:r>
          </w:p>
        </w:tc>
        <w:tc>
          <w:tcPr>
            <w:tcW w:w="7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66A12" w14:textId="77777777" w:rsidR="0004022C" w:rsidRDefault="009A7453">
            <w:pPr>
              <w:rPr>
                <w:color w:val="000000"/>
              </w:rPr>
            </w:pPr>
            <w:r>
              <w:rPr>
                <w:color w:val="000000"/>
              </w:rPr>
              <w:t>The available choices are:</w:t>
            </w:r>
            <w:r>
              <w:rPr>
                <w:color w:val="000000"/>
              </w:rPr>
              <w:br/>
              <w:t>* AMERICAN INDIAN OR ALASKA NATIVE</w:t>
            </w:r>
            <w:r>
              <w:rPr>
                <w:color w:val="000000"/>
              </w:rPr>
              <w:br/>
              <w:t>* ASIAN</w:t>
            </w:r>
            <w:r>
              <w:rPr>
                <w:color w:val="000000"/>
              </w:rPr>
              <w:br/>
              <w:t>* BLACK OR AFRICAN AMERICAN</w:t>
            </w:r>
            <w:r>
              <w:rPr>
                <w:color w:val="000000"/>
              </w:rPr>
              <w:br/>
              <w:t>* NATIVE HAWAIIAN OR OTHER PACIFIC ISLANDER</w:t>
            </w:r>
            <w:r>
              <w:rPr>
                <w:color w:val="000000"/>
              </w:rPr>
              <w:br/>
              <w:t>* WHITE</w:t>
            </w:r>
            <w:r>
              <w:rPr>
                <w:color w:val="000000"/>
              </w:rPr>
              <w:br/>
              <w:t>* NOT REPORTED</w:t>
            </w:r>
            <w:r>
              <w:rPr>
                <w:color w:val="000000"/>
              </w:rPr>
              <w:br/>
              <w:t>* UN</w:t>
            </w:r>
            <w:r>
              <w:rPr>
                <w:color w:val="000000"/>
              </w:rPr>
              <w:t>KNOWN</w:t>
            </w:r>
          </w:p>
        </w:tc>
      </w:tr>
      <w:tr w:rsidR="0004022C" w14:paraId="7DAEABDF" w14:textId="77777777">
        <w:tc>
          <w:tcPr>
            <w:tcW w:w="26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1C0122" w14:textId="77777777" w:rsidR="0004022C" w:rsidRDefault="009A7453">
            <w:pPr>
              <w:rPr>
                <w:color w:val="000000"/>
              </w:rPr>
            </w:pPr>
            <w:r>
              <w:rPr>
                <w:color w:val="000000"/>
              </w:rPr>
              <w:t>Ethnicity split</w:t>
            </w:r>
          </w:p>
        </w:tc>
        <w:tc>
          <w:tcPr>
            <w:tcW w:w="7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45F74" w14:textId="77777777" w:rsidR="0004022C" w:rsidRDefault="009A7453">
            <w:pPr>
              <w:rPr>
                <w:color w:val="000000"/>
              </w:rPr>
            </w:pPr>
            <w:r>
              <w:rPr>
                <w:color w:val="000000"/>
              </w:rPr>
              <w:t>The available choices are:</w:t>
            </w:r>
            <w:r>
              <w:rPr>
                <w:color w:val="000000"/>
              </w:rPr>
              <w:br/>
              <w:t>* Hispanic</w:t>
            </w:r>
            <w:r>
              <w:rPr>
                <w:color w:val="000000"/>
              </w:rPr>
              <w:br/>
              <w:t>* Non-Hispanic</w:t>
            </w:r>
          </w:p>
        </w:tc>
      </w:tr>
      <w:tr w:rsidR="0004022C" w14:paraId="33AB0AAB" w14:textId="77777777">
        <w:tc>
          <w:tcPr>
            <w:tcW w:w="26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0475D6" w14:textId="77777777" w:rsidR="0004022C" w:rsidRDefault="009A7453">
            <w:pPr>
              <w:rPr>
                <w:color w:val="000000"/>
              </w:rPr>
            </w:pPr>
            <w:r>
              <w:rPr>
                <w:color w:val="000000"/>
              </w:rPr>
              <w:t>Arm identifiers</w:t>
            </w:r>
          </w:p>
        </w:tc>
        <w:tc>
          <w:tcPr>
            <w:tcW w:w="7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2954E8" w14:textId="77777777" w:rsidR="0004022C" w:rsidRDefault="009A7453">
            <w:pPr>
              <w:rPr>
                <w:color w:val="000000"/>
              </w:rPr>
            </w:pPr>
            <w:r>
              <w:rPr>
                <w:color w:val="000000"/>
              </w:rPr>
              <w:t>Assign Subjects by percentage of total enrollment to each arm.</w:t>
            </w:r>
          </w:p>
        </w:tc>
      </w:tr>
      <w:tr w:rsidR="0004022C" w14:paraId="166C0EBE" w14:textId="77777777">
        <w:tc>
          <w:tcPr>
            <w:tcW w:w="26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C5196A" w14:textId="77777777" w:rsidR="0004022C" w:rsidRDefault="009A7453">
            <w:pPr>
              <w:rPr>
                <w:color w:val="000000"/>
              </w:rPr>
            </w:pPr>
            <w:r>
              <w:rPr>
                <w:color w:val="000000"/>
              </w:rPr>
              <w:t>Group identifiers</w:t>
            </w:r>
          </w:p>
        </w:tc>
        <w:tc>
          <w:tcPr>
            <w:tcW w:w="7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CC26F" w14:textId="77777777" w:rsidR="0004022C" w:rsidRDefault="009A7453">
            <w:pPr>
              <w:rPr>
                <w:color w:val="000000"/>
              </w:rPr>
            </w:pPr>
            <w:r>
              <w:rPr>
                <w:color w:val="000000"/>
              </w:rPr>
              <w:t>Assign Subjects by percentage of total enrollment to each group.</w:t>
            </w:r>
          </w:p>
        </w:tc>
      </w:tr>
      <w:tr w:rsidR="0004022C" w14:paraId="234506D2" w14:textId="77777777">
        <w:tc>
          <w:tcPr>
            <w:tcW w:w="26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7E5096" w14:textId="77777777" w:rsidR="0004022C" w:rsidRDefault="009A7453">
            <w:pPr>
              <w:rPr>
                <w:color w:val="000000"/>
              </w:rPr>
            </w:pPr>
            <w:r>
              <w:rPr>
                <w:color w:val="000000"/>
              </w:rPr>
              <w:t xml:space="preserve">Site </w:t>
            </w:r>
            <w:r>
              <w:rPr>
                <w:color w:val="000000"/>
              </w:rPr>
              <w:t>identifiers</w:t>
            </w:r>
          </w:p>
        </w:tc>
        <w:tc>
          <w:tcPr>
            <w:tcW w:w="7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E661DB" w14:textId="77777777" w:rsidR="0004022C" w:rsidRDefault="009A7453">
            <w:pPr>
              <w:rPr>
                <w:color w:val="000000"/>
              </w:rPr>
            </w:pPr>
            <w:r>
              <w:rPr>
                <w:color w:val="000000"/>
              </w:rPr>
              <w:t>Assign Subjects by percentage of total enrollment to each site.</w:t>
            </w:r>
          </w:p>
        </w:tc>
      </w:tr>
      <w:tr w:rsidR="0004022C" w14:paraId="597511CE" w14:textId="77777777">
        <w:tc>
          <w:tcPr>
            <w:tcW w:w="26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236E4C" w14:textId="77777777" w:rsidR="0004022C" w:rsidRDefault="009A7453">
            <w:pPr>
              <w:rPr>
                <w:color w:val="000000"/>
              </w:rPr>
            </w:pPr>
            <w:r>
              <w:rPr>
                <w:color w:val="000000"/>
              </w:rPr>
              <w:t>Investigator identifiers</w:t>
            </w:r>
          </w:p>
        </w:tc>
        <w:tc>
          <w:tcPr>
            <w:tcW w:w="7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B2271" w14:textId="77777777" w:rsidR="0004022C" w:rsidRDefault="009A7453">
            <w:pPr>
              <w:rPr>
                <w:color w:val="000000"/>
              </w:rPr>
            </w:pPr>
            <w:r>
              <w:rPr>
                <w:color w:val="000000"/>
              </w:rPr>
              <w:t>Assign Subjects by percentage of total enrollment to each investigator.</w:t>
            </w:r>
          </w:p>
        </w:tc>
      </w:tr>
      <w:tr w:rsidR="0004022C" w14:paraId="1AAD9BE6" w14:textId="77777777">
        <w:tc>
          <w:tcPr>
            <w:tcW w:w="26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38F3FC" w14:textId="77777777" w:rsidR="0004022C" w:rsidRDefault="009A7453">
            <w:pPr>
              <w:rPr>
                <w:color w:val="000000"/>
              </w:rPr>
            </w:pPr>
            <w:r>
              <w:rPr>
                <w:color w:val="000000"/>
              </w:rPr>
              <w:t>Percentage deaths</w:t>
            </w:r>
          </w:p>
        </w:tc>
        <w:tc>
          <w:tcPr>
            <w:tcW w:w="7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4F6D1" w14:textId="77777777" w:rsidR="0004022C" w:rsidRDefault="009A7453">
            <w:pPr>
              <w:rPr>
                <w:color w:val="000000"/>
              </w:rPr>
            </w:pPr>
            <w:r>
              <w:rPr>
                <w:color w:val="000000"/>
              </w:rPr>
              <w:t>Percentage of Subjects that will die during the trial.</w:t>
            </w:r>
          </w:p>
        </w:tc>
      </w:tr>
      <w:tr w:rsidR="0004022C" w14:paraId="49E1DD7F" w14:textId="77777777">
        <w:tc>
          <w:tcPr>
            <w:tcW w:w="26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429695" w14:textId="77777777" w:rsidR="0004022C" w:rsidRDefault="009A7453">
            <w:pPr>
              <w:rPr>
                <w:color w:val="000000"/>
              </w:rPr>
            </w:pPr>
            <w:r>
              <w:rPr>
                <w:color w:val="000000"/>
              </w:rPr>
              <w:t xml:space="preserve">Causes </w:t>
            </w:r>
            <w:r>
              <w:rPr>
                <w:color w:val="000000"/>
              </w:rPr>
              <w:t>of death</w:t>
            </w:r>
          </w:p>
        </w:tc>
        <w:tc>
          <w:tcPr>
            <w:tcW w:w="7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7854E" w14:textId="77777777" w:rsidR="0004022C" w:rsidRDefault="009A7453">
            <w:pPr>
              <w:rPr>
                <w:color w:val="000000"/>
              </w:rPr>
            </w:pPr>
            <w:r>
              <w:rPr>
                <w:color w:val="000000"/>
              </w:rPr>
              <w:t>Distribution of causes of death.</w:t>
            </w:r>
          </w:p>
        </w:tc>
      </w:tr>
      <w:tr w:rsidR="0004022C" w14:paraId="632661C3" w14:textId="77777777">
        <w:tc>
          <w:tcPr>
            <w:tcW w:w="26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FB3B02" w14:textId="77777777" w:rsidR="0004022C" w:rsidRDefault="009A7453">
            <w:pPr>
              <w:rPr>
                <w:color w:val="000000"/>
              </w:rPr>
            </w:pPr>
            <w:r>
              <w:rPr>
                <w:color w:val="000000"/>
              </w:rPr>
              <w:t>Drop off rates</w:t>
            </w:r>
          </w:p>
        </w:tc>
        <w:tc>
          <w:tcPr>
            <w:tcW w:w="7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3AED1" w14:textId="77777777" w:rsidR="0004022C" w:rsidRDefault="009A7453">
            <w:r>
              <w:rPr>
                <w:color w:val="000000"/>
              </w:rPr>
              <w:t>Percentage of subjects that do not finish each phase of the trial.</w:t>
            </w:r>
          </w:p>
        </w:tc>
      </w:tr>
      <w:tr w:rsidR="0004022C" w14:paraId="06DA446F" w14:textId="77777777">
        <w:tc>
          <w:tcPr>
            <w:tcW w:w="26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816DE0" w14:textId="77777777" w:rsidR="0004022C" w:rsidRDefault="009A7453">
            <w:pPr>
              <w:rPr>
                <w:color w:val="000000"/>
              </w:rPr>
            </w:pPr>
            <w:r>
              <w:rPr>
                <w:color w:val="000000"/>
              </w:rPr>
              <w:t>Adverse event rate</w:t>
            </w:r>
          </w:p>
        </w:tc>
        <w:tc>
          <w:tcPr>
            <w:tcW w:w="7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103C4" w14:textId="77777777" w:rsidR="0004022C" w:rsidRDefault="009A7453">
            <w:pPr>
              <w:rPr>
                <w:color w:val="000000"/>
              </w:rPr>
            </w:pPr>
            <w:r>
              <w:rPr>
                <w:color w:val="000000"/>
              </w:rPr>
              <w:t>Percentage of subjects that experience at least 01 adverse event.</w:t>
            </w:r>
          </w:p>
        </w:tc>
      </w:tr>
      <w:tr w:rsidR="0004022C" w14:paraId="04D5D48A" w14:textId="77777777">
        <w:tc>
          <w:tcPr>
            <w:tcW w:w="26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7FFBB6" w14:textId="77777777" w:rsidR="0004022C" w:rsidRDefault="009A7453">
            <w:pPr>
              <w:rPr>
                <w:color w:val="000000"/>
              </w:rPr>
            </w:pPr>
            <w:r>
              <w:rPr>
                <w:color w:val="000000"/>
              </w:rPr>
              <w:t>Country enrollment</w:t>
            </w:r>
          </w:p>
        </w:tc>
        <w:tc>
          <w:tcPr>
            <w:tcW w:w="7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86776" w14:textId="77777777" w:rsidR="0004022C" w:rsidRDefault="009A7453">
            <w:pPr>
              <w:rPr>
                <w:color w:val="000000"/>
              </w:rPr>
            </w:pPr>
            <w:r>
              <w:rPr>
                <w:color w:val="000000"/>
              </w:rPr>
              <w:t xml:space="preserve">Assign Subjects by </w:t>
            </w:r>
            <w:r>
              <w:rPr>
                <w:color w:val="000000"/>
              </w:rPr>
              <w:t>percentage of total enrollment to each country.</w:t>
            </w:r>
          </w:p>
        </w:tc>
      </w:tr>
    </w:tbl>
    <w:p w14:paraId="1A476E3A" w14:textId="77777777" w:rsidR="0004022C" w:rsidRDefault="0004022C"/>
    <w:p w14:paraId="415C7479" w14:textId="77777777" w:rsidR="0004022C" w:rsidRDefault="009A7453">
      <w:commentRangeStart w:id="6"/>
      <w:r>
        <w:rPr>
          <w:highlight w:val="yellow"/>
        </w:rPr>
        <w:t>Please insert additional parameters of interest.</w:t>
      </w:r>
      <w:commentRangeEnd w:id="6"/>
      <w:r w:rsidR="00C11112">
        <w:rPr>
          <w:rStyle w:val="CommentReference"/>
          <w:rFonts w:cs="Mangal"/>
        </w:rPr>
        <w:commentReference w:id="6"/>
      </w:r>
    </w:p>
    <w:p w14:paraId="12ED11CA" w14:textId="77777777" w:rsidR="0004022C" w:rsidRDefault="009A7453">
      <w:pPr>
        <w:pStyle w:val="Heading2"/>
        <w:numPr>
          <w:ilvl w:val="0"/>
          <w:numId w:val="0"/>
        </w:numPr>
      </w:pPr>
      <w:r>
        <w:br w:type="page"/>
      </w:r>
    </w:p>
    <w:p w14:paraId="2BD01EF7" w14:textId="77777777" w:rsidR="0004022C" w:rsidRDefault="009A7453">
      <w:pPr>
        <w:pStyle w:val="Heading2"/>
        <w:numPr>
          <w:ilvl w:val="1"/>
          <w:numId w:val="2"/>
        </w:numPr>
      </w:pPr>
      <w:r>
        <w:lastRenderedPageBreak/>
        <w:t>Structure of Trial</w:t>
      </w:r>
    </w:p>
    <w:p w14:paraId="6A40C67D" w14:textId="77777777" w:rsidR="0004022C" w:rsidRDefault="009A7453">
      <w:r>
        <w:t>User can define the specific structure of the trial. As follows:</w:t>
      </w:r>
    </w:p>
    <w:p w14:paraId="520BA4AB" w14:textId="77777777" w:rsidR="0004022C" w:rsidRDefault="009A7453">
      <w:r>
        <w:t xml:space="preserve"> </w:t>
      </w:r>
    </w:p>
    <w:p w14:paraId="23B9063F" w14:textId="77777777" w:rsidR="0004022C" w:rsidRDefault="009A7453">
      <w:r>
        <w:t>* Define number of Visits.</w:t>
      </w:r>
    </w:p>
    <w:p w14:paraId="0C31555D" w14:textId="77777777" w:rsidR="0004022C" w:rsidRDefault="009A7453">
      <w:r>
        <w:t xml:space="preserve">    For each Visit, define number of Analy</w:t>
      </w:r>
      <w:r>
        <w:t>sis.</w:t>
      </w:r>
    </w:p>
    <w:p w14:paraId="5BA48648" w14:textId="77777777" w:rsidR="0004022C" w:rsidRDefault="009A7453">
      <w:r>
        <w:t xml:space="preserve">        For each Analysis, define number of Parameters.</w:t>
      </w:r>
    </w:p>
    <w:p w14:paraId="51C06C85" w14:textId="77777777" w:rsidR="0004022C" w:rsidRDefault="009A7453">
      <w:r>
        <w:t xml:space="preserve">            For each Parameter: define Lower value, Upper value, and Fuzz factor.</w:t>
      </w:r>
    </w:p>
    <w:p w14:paraId="5E100787" w14:textId="77777777" w:rsidR="0004022C" w:rsidRDefault="0004022C"/>
    <w:p w14:paraId="27FD9E63" w14:textId="77777777" w:rsidR="0004022C" w:rsidRDefault="009A7453">
      <w:pPr>
        <w:pStyle w:val="BodyText"/>
      </w:pPr>
      <w:r>
        <w:t xml:space="preserve">Here is an example of how the Processing Engine represents a </w:t>
      </w:r>
      <w:commentRangeStart w:id="7"/>
      <w:r>
        <w:t>trial structure as an array</w:t>
      </w:r>
      <w:commentRangeEnd w:id="7"/>
      <w:r w:rsidR="002E2D8B">
        <w:rPr>
          <w:rStyle w:val="CommentReference"/>
          <w:rFonts w:cs="Mangal"/>
        </w:rPr>
        <w:commentReference w:id="7"/>
      </w:r>
      <w:r>
        <w:t>:</w:t>
      </w:r>
    </w:p>
    <w:p w14:paraId="47B1F55C" w14:textId="77777777" w:rsidR="0004022C" w:rsidRDefault="009A7453">
      <w:pPr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>{"visits": [</w:t>
      </w:r>
    </w:p>
    <w:p w14:paraId="111EA982" w14:textId="77777777" w:rsidR="0004022C" w:rsidRDefault="009A7453">
      <w:pPr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>{"</w:t>
      </w:r>
      <w:proofErr w:type="spellStart"/>
      <w:r>
        <w:rPr>
          <w:rFonts w:ascii="American Typewriter" w:hAnsi="American Typewriter"/>
          <w:sz w:val="16"/>
          <w:szCs w:val="16"/>
        </w:rPr>
        <w:t>visit_id</w:t>
      </w:r>
      <w:proofErr w:type="spellEnd"/>
      <w:r>
        <w:rPr>
          <w:rFonts w:ascii="American Typewriter" w:hAnsi="American Typewriter"/>
          <w:sz w:val="16"/>
          <w:szCs w:val="16"/>
        </w:rPr>
        <w:t>" : "Visit_01", "</w:t>
      </w:r>
      <w:proofErr w:type="spellStart"/>
      <w:r>
        <w:rPr>
          <w:rFonts w:ascii="American Typewriter" w:hAnsi="American Typewriter"/>
          <w:sz w:val="16"/>
          <w:szCs w:val="16"/>
        </w:rPr>
        <w:t>visit_name</w:t>
      </w:r>
      <w:proofErr w:type="spellEnd"/>
      <w:r>
        <w:rPr>
          <w:rFonts w:ascii="American Typewriter" w:hAnsi="American Typewriter"/>
          <w:sz w:val="16"/>
          <w:szCs w:val="16"/>
        </w:rPr>
        <w:t>" : "Visit 01 Name", "</w:t>
      </w:r>
      <w:proofErr w:type="spellStart"/>
      <w:r>
        <w:rPr>
          <w:rFonts w:ascii="American Typewriter" w:hAnsi="American Typewriter"/>
          <w:sz w:val="16"/>
          <w:szCs w:val="16"/>
        </w:rPr>
        <w:t>days_after_enrollment</w:t>
      </w:r>
      <w:proofErr w:type="spellEnd"/>
      <w:r>
        <w:rPr>
          <w:rFonts w:ascii="American Typewriter" w:hAnsi="American Typewriter"/>
          <w:sz w:val="16"/>
          <w:szCs w:val="16"/>
        </w:rPr>
        <w:t>": 5, "</w:t>
      </w:r>
      <w:proofErr w:type="spellStart"/>
      <w:r>
        <w:rPr>
          <w:rFonts w:ascii="American Typewriter" w:hAnsi="American Typewriter"/>
          <w:sz w:val="16"/>
          <w:szCs w:val="16"/>
        </w:rPr>
        <w:t>participation_rate</w:t>
      </w:r>
      <w:proofErr w:type="spellEnd"/>
      <w:r>
        <w:rPr>
          <w:rFonts w:ascii="American Typewriter" w:hAnsi="American Typewriter"/>
          <w:sz w:val="16"/>
          <w:szCs w:val="16"/>
        </w:rPr>
        <w:t>": 95, "</w:t>
      </w:r>
      <w:proofErr w:type="spellStart"/>
      <w:r>
        <w:rPr>
          <w:rFonts w:ascii="American Typewriter" w:hAnsi="American Typewriter"/>
          <w:sz w:val="16"/>
          <w:szCs w:val="16"/>
        </w:rPr>
        <w:t>analysis_list</w:t>
      </w:r>
      <w:proofErr w:type="spellEnd"/>
      <w:r>
        <w:rPr>
          <w:rFonts w:ascii="American Typewriter" w:hAnsi="American Typewriter"/>
          <w:sz w:val="16"/>
          <w:szCs w:val="16"/>
        </w:rPr>
        <w:t>" : [</w:t>
      </w:r>
    </w:p>
    <w:p w14:paraId="6059A6F5" w14:textId="77777777" w:rsidR="0004022C" w:rsidRDefault="009A7453">
      <w:pPr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  <w:t>{"</w:t>
      </w:r>
      <w:proofErr w:type="spellStart"/>
      <w:r>
        <w:rPr>
          <w:rFonts w:ascii="American Typewriter" w:hAnsi="American Typewriter"/>
          <w:sz w:val="16"/>
          <w:szCs w:val="16"/>
        </w:rPr>
        <w:t>analysis_id</w:t>
      </w:r>
      <w:proofErr w:type="spellEnd"/>
      <w:r>
        <w:rPr>
          <w:rFonts w:ascii="American Typewriter" w:hAnsi="American Typewriter"/>
          <w:sz w:val="16"/>
          <w:szCs w:val="16"/>
        </w:rPr>
        <w:t>": "Analysis_01", "</w:t>
      </w:r>
      <w:proofErr w:type="spellStart"/>
      <w:r>
        <w:rPr>
          <w:rFonts w:ascii="American Typewriter" w:hAnsi="American Typewriter"/>
          <w:sz w:val="16"/>
          <w:szCs w:val="16"/>
        </w:rPr>
        <w:t>analysis_name</w:t>
      </w:r>
      <w:proofErr w:type="spellEnd"/>
      <w:r>
        <w:rPr>
          <w:rFonts w:ascii="American Typewriter" w:hAnsi="American Typewriter"/>
          <w:sz w:val="16"/>
          <w:szCs w:val="16"/>
        </w:rPr>
        <w:t>": "Visit 01 Name - Analysis 01 Name", "</w:t>
      </w:r>
      <w:proofErr w:type="spellStart"/>
      <w:r>
        <w:rPr>
          <w:rFonts w:ascii="American Typewriter" w:hAnsi="American Typewriter"/>
          <w:sz w:val="16"/>
          <w:szCs w:val="16"/>
        </w:rPr>
        <w:t>parameter_list</w:t>
      </w:r>
      <w:proofErr w:type="spellEnd"/>
      <w:r>
        <w:rPr>
          <w:rFonts w:ascii="American Typewriter" w:hAnsi="American Typewriter"/>
          <w:sz w:val="16"/>
          <w:szCs w:val="16"/>
        </w:rPr>
        <w:t>" : [</w:t>
      </w:r>
    </w:p>
    <w:p w14:paraId="6A66F0D3" w14:textId="77777777" w:rsidR="0004022C" w:rsidRDefault="009A7453">
      <w:pPr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  <w:t>{"</w:t>
      </w:r>
      <w:proofErr w:type="spellStart"/>
      <w:r>
        <w:rPr>
          <w:rFonts w:ascii="American Typewriter" w:hAnsi="American Typewriter"/>
          <w:sz w:val="16"/>
          <w:szCs w:val="16"/>
        </w:rPr>
        <w:t>parameter_id</w:t>
      </w:r>
      <w:proofErr w:type="spellEnd"/>
      <w:r>
        <w:rPr>
          <w:rFonts w:ascii="American Typewriter" w:hAnsi="American Typewriter"/>
          <w:sz w:val="16"/>
          <w:szCs w:val="16"/>
        </w:rPr>
        <w:t>": "Parameter_01", "</w:t>
      </w:r>
      <w:proofErr w:type="spellStart"/>
      <w:r>
        <w:rPr>
          <w:rFonts w:ascii="American Typewriter" w:hAnsi="American Typewriter"/>
          <w:sz w:val="16"/>
          <w:szCs w:val="16"/>
        </w:rPr>
        <w:t>parameter_name</w:t>
      </w:r>
      <w:proofErr w:type="spellEnd"/>
      <w:r>
        <w:rPr>
          <w:rFonts w:ascii="American Typewriter" w:hAnsi="American Typewriter"/>
          <w:sz w:val="16"/>
          <w:szCs w:val="16"/>
        </w:rPr>
        <w:t>": "Visit 01 Name - Analysis 01 - Parameter Name 01", "</w:t>
      </w:r>
      <w:proofErr w:type="spellStart"/>
      <w:r>
        <w:rPr>
          <w:rFonts w:ascii="American Typewriter" w:hAnsi="American Typewriter"/>
          <w:sz w:val="16"/>
          <w:szCs w:val="16"/>
        </w:rPr>
        <w:t>days_delay</w:t>
      </w:r>
      <w:proofErr w:type="spellEnd"/>
      <w:r>
        <w:rPr>
          <w:rFonts w:ascii="American Typewriter" w:hAnsi="American Typewriter"/>
          <w:sz w:val="16"/>
          <w:szCs w:val="16"/>
        </w:rPr>
        <w:t>": 12, "</w:t>
      </w:r>
      <w:proofErr w:type="spellStart"/>
      <w:r>
        <w:rPr>
          <w:rFonts w:ascii="American Typewriter" w:hAnsi="American Typewriter"/>
          <w:sz w:val="16"/>
          <w:szCs w:val="16"/>
        </w:rPr>
        <w:t>value_list</w:t>
      </w:r>
      <w:proofErr w:type="spellEnd"/>
      <w:r>
        <w:rPr>
          <w:rFonts w:ascii="American Typewriter" w:hAnsi="American Typewriter"/>
          <w:sz w:val="16"/>
          <w:szCs w:val="16"/>
        </w:rPr>
        <w:t>": [</w:t>
      </w:r>
    </w:p>
    <w:p w14:paraId="0A31B71B" w14:textId="77777777" w:rsidR="0004022C" w:rsidRDefault="009A7453">
      <w:pPr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  <w:t>{"Lower limit": 12},</w:t>
      </w:r>
    </w:p>
    <w:p w14:paraId="304A423A" w14:textId="77777777" w:rsidR="0004022C" w:rsidRDefault="009A7453">
      <w:pPr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  <w:t>{"Upper limit": 45},</w:t>
      </w:r>
    </w:p>
    <w:p w14:paraId="2BDB867C" w14:textId="77777777" w:rsidR="0004022C" w:rsidRDefault="009A7453">
      <w:pPr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  <w:t>{"Fuzz factor": 0.35},</w:t>
      </w:r>
    </w:p>
    <w:p w14:paraId="1FC30D9A" w14:textId="77777777" w:rsidR="0004022C" w:rsidRDefault="009A7453">
      <w:pPr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  <w:t xml:space="preserve">]}, </w:t>
      </w: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</w:r>
    </w:p>
    <w:p w14:paraId="18ED9C86" w14:textId="77777777" w:rsidR="0004022C" w:rsidRDefault="009A7453">
      <w:pPr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  <w:t>{"</w:t>
      </w:r>
      <w:proofErr w:type="spellStart"/>
      <w:r>
        <w:rPr>
          <w:rFonts w:ascii="American Typewriter" w:hAnsi="American Typewriter"/>
          <w:sz w:val="16"/>
          <w:szCs w:val="16"/>
        </w:rPr>
        <w:t>parameter_id</w:t>
      </w:r>
      <w:proofErr w:type="spellEnd"/>
      <w:r>
        <w:rPr>
          <w:rFonts w:ascii="American Typewriter" w:hAnsi="American Typewriter"/>
          <w:sz w:val="16"/>
          <w:szCs w:val="16"/>
        </w:rPr>
        <w:t>": "Parameter_02", "</w:t>
      </w:r>
      <w:proofErr w:type="spellStart"/>
      <w:r>
        <w:rPr>
          <w:rFonts w:ascii="American Typewriter" w:hAnsi="American Typewriter"/>
          <w:sz w:val="16"/>
          <w:szCs w:val="16"/>
        </w:rPr>
        <w:t>param</w:t>
      </w:r>
      <w:r>
        <w:rPr>
          <w:rFonts w:ascii="American Typewriter" w:hAnsi="American Typewriter"/>
          <w:sz w:val="16"/>
          <w:szCs w:val="16"/>
        </w:rPr>
        <w:t>eter_name</w:t>
      </w:r>
      <w:proofErr w:type="spellEnd"/>
      <w:r>
        <w:rPr>
          <w:rFonts w:ascii="American Typewriter" w:hAnsi="American Typewriter"/>
          <w:sz w:val="16"/>
          <w:szCs w:val="16"/>
        </w:rPr>
        <w:t>": "Visit 01 Name - Analysis 01 - Parameter Name 02",  "</w:t>
      </w:r>
      <w:proofErr w:type="spellStart"/>
      <w:r>
        <w:rPr>
          <w:rFonts w:ascii="American Typewriter" w:hAnsi="American Typewriter"/>
          <w:sz w:val="16"/>
          <w:szCs w:val="16"/>
        </w:rPr>
        <w:t>days_delay</w:t>
      </w:r>
      <w:proofErr w:type="spellEnd"/>
      <w:r>
        <w:rPr>
          <w:rFonts w:ascii="American Typewriter" w:hAnsi="American Typewriter"/>
          <w:sz w:val="16"/>
          <w:szCs w:val="16"/>
        </w:rPr>
        <w:t>": 1, "</w:t>
      </w:r>
      <w:proofErr w:type="spellStart"/>
      <w:r>
        <w:rPr>
          <w:rFonts w:ascii="American Typewriter" w:hAnsi="American Typewriter"/>
          <w:sz w:val="16"/>
          <w:szCs w:val="16"/>
        </w:rPr>
        <w:t>value_list</w:t>
      </w:r>
      <w:proofErr w:type="spellEnd"/>
      <w:r>
        <w:rPr>
          <w:rFonts w:ascii="American Typewriter" w:hAnsi="American Typewriter"/>
          <w:sz w:val="16"/>
          <w:szCs w:val="16"/>
        </w:rPr>
        <w:t>": [</w:t>
      </w:r>
    </w:p>
    <w:p w14:paraId="6E9A7068" w14:textId="77777777" w:rsidR="0004022C" w:rsidRDefault="009A7453">
      <w:pPr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  <w:t>{"Lower limit": 120},</w:t>
      </w:r>
    </w:p>
    <w:p w14:paraId="35D73AAC" w14:textId="77777777" w:rsidR="0004022C" w:rsidRDefault="009A7453">
      <w:pPr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  <w:t>{"Upper limit": 450},</w:t>
      </w:r>
    </w:p>
    <w:p w14:paraId="1CF299C0" w14:textId="77777777" w:rsidR="0004022C" w:rsidRDefault="009A7453">
      <w:pPr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  <w:t>{"Fuzz factor": 0.15},</w:t>
      </w:r>
    </w:p>
    <w:p w14:paraId="2201163F" w14:textId="77777777" w:rsidR="0004022C" w:rsidRDefault="009A7453">
      <w:pPr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  <w:t xml:space="preserve">]}, </w:t>
      </w:r>
    </w:p>
    <w:p w14:paraId="1EBF2AE8" w14:textId="77777777" w:rsidR="0004022C" w:rsidRDefault="009A7453">
      <w:pPr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  <w:t>{"</w:t>
      </w:r>
      <w:proofErr w:type="spellStart"/>
      <w:r>
        <w:rPr>
          <w:rFonts w:ascii="American Typewriter" w:hAnsi="American Typewriter"/>
          <w:sz w:val="16"/>
          <w:szCs w:val="16"/>
        </w:rPr>
        <w:t>parameter_id</w:t>
      </w:r>
      <w:proofErr w:type="spellEnd"/>
      <w:r>
        <w:rPr>
          <w:rFonts w:ascii="American Typewriter" w:hAnsi="American Typewriter"/>
          <w:sz w:val="16"/>
          <w:szCs w:val="16"/>
        </w:rPr>
        <w:t>": "Parameter_03", "</w:t>
      </w:r>
      <w:proofErr w:type="spellStart"/>
      <w:r>
        <w:rPr>
          <w:rFonts w:ascii="American Typewriter" w:hAnsi="American Typewriter"/>
          <w:sz w:val="16"/>
          <w:szCs w:val="16"/>
        </w:rPr>
        <w:t>parameter_name</w:t>
      </w:r>
      <w:proofErr w:type="spellEnd"/>
      <w:r>
        <w:rPr>
          <w:rFonts w:ascii="American Typewriter" w:hAnsi="American Typewriter"/>
          <w:sz w:val="16"/>
          <w:szCs w:val="16"/>
        </w:rPr>
        <w:t>": "Visit 01 Name</w:t>
      </w:r>
      <w:r>
        <w:rPr>
          <w:rFonts w:ascii="American Typewriter" w:hAnsi="American Typewriter"/>
          <w:sz w:val="16"/>
          <w:szCs w:val="16"/>
        </w:rPr>
        <w:t xml:space="preserve"> - Analysis 01 - Parameter Name 03",  "</w:t>
      </w:r>
      <w:proofErr w:type="spellStart"/>
      <w:r>
        <w:rPr>
          <w:rFonts w:ascii="American Typewriter" w:hAnsi="American Typewriter"/>
          <w:sz w:val="16"/>
          <w:szCs w:val="16"/>
        </w:rPr>
        <w:t>days_delay</w:t>
      </w:r>
      <w:proofErr w:type="spellEnd"/>
      <w:r>
        <w:rPr>
          <w:rFonts w:ascii="American Typewriter" w:hAnsi="American Typewriter"/>
          <w:sz w:val="16"/>
          <w:szCs w:val="16"/>
        </w:rPr>
        <w:t>": 6, "</w:t>
      </w:r>
      <w:proofErr w:type="spellStart"/>
      <w:r>
        <w:rPr>
          <w:rFonts w:ascii="American Typewriter" w:hAnsi="American Typewriter"/>
          <w:sz w:val="16"/>
          <w:szCs w:val="16"/>
        </w:rPr>
        <w:t>value_list</w:t>
      </w:r>
      <w:proofErr w:type="spellEnd"/>
      <w:r>
        <w:rPr>
          <w:rFonts w:ascii="American Typewriter" w:hAnsi="American Typewriter"/>
          <w:sz w:val="16"/>
          <w:szCs w:val="16"/>
        </w:rPr>
        <w:t>": [</w:t>
      </w:r>
    </w:p>
    <w:p w14:paraId="26DDCCB7" w14:textId="77777777" w:rsidR="0004022C" w:rsidRDefault="009A7453">
      <w:pPr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  <w:t>{"Lower limit": 0.97},</w:t>
      </w:r>
    </w:p>
    <w:p w14:paraId="2603586E" w14:textId="77777777" w:rsidR="0004022C" w:rsidRDefault="009A7453">
      <w:pPr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  <w:t>{"Upper limit": 2.67},</w:t>
      </w:r>
    </w:p>
    <w:p w14:paraId="69644688" w14:textId="77777777" w:rsidR="0004022C" w:rsidRDefault="009A7453">
      <w:pPr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  <w:t>{"Fuzz factor": 0.47},</w:t>
      </w:r>
    </w:p>
    <w:p w14:paraId="46F2AFB0" w14:textId="77777777" w:rsidR="0004022C" w:rsidRDefault="009A7453">
      <w:pPr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  <w:t>]</w:t>
      </w:r>
    </w:p>
    <w:p w14:paraId="674ADC6F" w14:textId="77777777" w:rsidR="0004022C" w:rsidRDefault="009A7453">
      <w:pPr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  <w:t>}]</w:t>
      </w:r>
    </w:p>
    <w:p w14:paraId="3DF784F0" w14:textId="77777777" w:rsidR="0004022C" w:rsidRDefault="009A7453">
      <w:pPr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</w:r>
      <w:r>
        <w:rPr>
          <w:rFonts w:ascii="American Typewriter" w:hAnsi="American Typewriter"/>
          <w:sz w:val="16"/>
          <w:szCs w:val="16"/>
        </w:rPr>
        <w:tab/>
        <w:t xml:space="preserve">}, </w:t>
      </w:r>
    </w:p>
    <w:p w14:paraId="5BB3B344" w14:textId="77777777" w:rsidR="0004022C" w:rsidRDefault="009A7453">
      <w:pPr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>},</w:t>
      </w:r>
    </w:p>
    <w:p w14:paraId="17F12DDE" w14:textId="77777777" w:rsidR="0004022C" w:rsidRDefault="009A7453">
      <w:pPr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>]}</w:t>
      </w:r>
    </w:p>
    <w:p w14:paraId="1A796249" w14:textId="77777777" w:rsidR="0004022C" w:rsidRDefault="0004022C">
      <w:pPr>
        <w:pStyle w:val="BodyText"/>
      </w:pPr>
    </w:p>
    <w:p w14:paraId="3DBC4CAF" w14:textId="77777777" w:rsidR="0004022C" w:rsidRDefault="009A7453">
      <w:pPr>
        <w:pStyle w:val="BodyText"/>
      </w:pPr>
      <w:r>
        <w:br w:type="page"/>
      </w:r>
    </w:p>
    <w:p w14:paraId="7BD697F5" w14:textId="77777777" w:rsidR="0004022C" w:rsidRDefault="009A7453">
      <w:pPr>
        <w:pStyle w:val="Heading1"/>
        <w:numPr>
          <w:ilvl w:val="0"/>
          <w:numId w:val="2"/>
        </w:numPr>
      </w:pPr>
      <w:r>
        <w:lastRenderedPageBreak/>
        <w:t>Open Items</w:t>
      </w:r>
    </w:p>
    <w:p w14:paraId="72908FA8" w14:textId="77777777" w:rsidR="0004022C" w:rsidRDefault="009A7453">
      <w:r>
        <w:t>These are items that need to be addressed</w:t>
      </w:r>
    </w:p>
    <w:p w14:paraId="2EE41166" w14:textId="77777777" w:rsidR="0004022C" w:rsidRDefault="009A7453">
      <w:pPr>
        <w:pStyle w:val="Heading2"/>
        <w:numPr>
          <w:ilvl w:val="1"/>
          <w:numId w:val="2"/>
        </w:numPr>
      </w:pPr>
      <w:r>
        <w:t>Credibility Tests</w:t>
      </w:r>
    </w:p>
    <w:p w14:paraId="7E7C4926" w14:textId="77777777" w:rsidR="0004022C" w:rsidRDefault="009A7453">
      <w:commentRangeStart w:id="8"/>
      <w:r>
        <w:t>Synthetic Data should hold up to some “credibility tests.”</w:t>
      </w:r>
      <w:commentRangeEnd w:id="8"/>
      <w:r w:rsidR="00B62C77">
        <w:rPr>
          <w:rStyle w:val="CommentReference"/>
          <w:rFonts w:cs="Mangal"/>
        </w:rPr>
        <w:commentReference w:id="8"/>
      </w:r>
    </w:p>
    <w:p w14:paraId="010F2182" w14:textId="77777777" w:rsidR="0004022C" w:rsidRDefault="009A7453">
      <w:pPr>
        <w:pStyle w:val="Heading2"/>
        <w:numPr>
          <w:ilvl w:val="1"/>
          <w:numId w:val="2"/>
        </w:numPr>
      </w:pPr>
      <w:r>
        <w:t>Data Anomalies</w:t>
      </w:r>
    </w:p>
    <w:p w14:paraId="3C851E84" w14:textId="77777777" w:rsidR="0004022C" w:rsidRDefault="009A7453">
      <w:r>
        <w:t xml:space="preserve">Synthetic Data must have familiar anomalies that real clinical data has: missing values, out of range entries. Lead to stress-testing software, </w:t>
      </w:r>
      <w:r>
        <w:t>assumptions. Include capability to define “data anomalies.”</w:t>
      </w:r>
    </w:p>
    <w:p w14:paraId="59F080D3" w14:textId="77777777" w:rsidR="0004022C" w:rsidRDefault="0004022C"/>
    <w:p w14:paraId="7A8AFFE8" w14:textId="77777777" w:rsidR="0004022C" w:rsidRDefault="009A7453">
      <w:r>
        <w:br w:type="page"/>
      </w:r>
    </w:p>
    <w:p w14:paraId="41885EA4" w14:textId="77777777" w:rsidR="0004022C" w:rsidRDefault="009A7453">
      <w:pPr>
        <w:pStyle w:val="Heading1"/>
        <w:numPr>
          <w:ilvl w:val="0"/>
          <w:numId w:val="4"/>
        </w:numPr>
      </w:pPr>
      <w:r>
        <w:lastRenderedPageBreak/>
        <w:t>Use Case 01: Synthetic Clinical Trial Data for Process Validation</w:t>
      </w:r>
    </w:p>
    <w:tbl>
      <w:tblPr>
        <w:tblW w:w="9969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96"/>
        <w:gridCol w:w="8173"/>
      </w:tblGrid>
      <w:tr w:rsidR="0004022C" w14:paraId="32FD92FD" w14:textId="77777777"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A3A10E" w14:textId="77777777" w:rsidR="0004022C" w:rsidRDefault="009A7453">
            <w:pPr>
              <w:rPr>
                <w:color w:val="000000"/>
              </w:rPr>
            </w:pPr>
            <w:r>
              <w:rPr>
                <w:color w:val="000000"/>
              </w:rPr>
              <w:t>Summary</w:t>
            </w:r>
          </w:p>
        </w:tc>
        <w:tc>
          <w:tcPr>
            <w:tcW w:w="8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66A01" w14:textId="77777777" w:rsidR="0004022C" w:rsidRDefault="009A745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User will be able to define a full Clinical Trial, fine-tuning each Input Parameter, and can specify the desired Output</w:t>
            </w:r>
            <w:r>
              <w:rPr>
                <w:color w:val="000000"/>
              </w:rPr>
              <w:t xml:space="preserve"> Files.</w:t>
            </w:r>
          </w:p>
        </w:tc>
      </w:tr>
      <w:tr w:rsidR="0004022C" w14:paraId="4A7E3A30" w14:textId="77777777"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FCB998" w14:textId="77777777" w:rsidR="0004022C" w:rsidRDefault="009A745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Actors</w:t>
            </w:r>
          </w:p>
        </w:tc>
        <w:tc>
          <w:tcPr>
            <w:tcW w:w="8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68D336" w14:textId="77777777" w:rsidR="0004022C" w:rsidRDefault="009A7453">
            <w:pPr>
              <w:rPr>
                <w:color w:val="000000"/>
              </w:rPr>
            </w:pPr>
            <w:r>
              <w:rPr>
                <w:color w:val="000000"/>
              </w:rPr>
              <w:t>This Use Case is specifically focused on sponsors and CROs. Inside these organizations, the intended actors are:</w:t>
            </w:r>
          </w:p>
          <w:p w14:paraId="067B940A" w14:textId="4B31A290" w:rsidR="0004022C" w:rsidDel="009F0430" w:rsidRDefault="009A7453">
            <w:pPr>
              <w:rPr>
                <w:del w:id="9" w:author="Di Tommaso, Dante /US/EXT" w:date="2020-08-03T09:02:00Z"/>
                <w:color w:val="000000"/>
              </w:rPr>
            </w:pPr>
            <w:del w:id="10" w:author="Di Tommaso, Dante /US/EXT" w:date="2020-08-03T09:02:00Z">
              <w:r w:rsidDel="009F0430">
                <w:rPr>
                  <w:color w:val="000000"/>
                </w:rPr>
                <w:delText>* Quality control personnel</w:delText>
              </w:r>
            </w:del>
          </w:p>
          <w:p w14:paraId="5B167EA4" w14:textId="751075AC" w:rsidR="009F0430" w:rsidRDefault="009A7453">
            <w:pPr>
              <w:rPr>
                <w:ins w:id="11" w:author="Di Tommaso, Dante /US/EXT" w:date="2020-08-03T09:02:00Z"/>
                <w:color w:val="000000"/>
              </w:rPr>
            </w:pPr>
            <w:del w:id="12" w:author="Di Tommaso, Dante /US/EXT" w:date="2020-08-03T09:02:00Z">
              <w:r w:rsidDel="009F0430">
                <w:rPr>
                  <w:color w:val="000000"/>
                </w:rPr>
                <w:delText>* Software development teams</w:delText>
              </w:r>
            </w:del>
            <w:ins w:id="13" w:author="Di Tommaso, Dante /US/EXT" w:date="2020-08-03T09:02:00Z">
              <w:r w:rsidR="009F0430">
                <w:rPr>
                  <w:color w:val="000000"/>
                </w:rPr>
                <w:t>* Project and Study Biostatisticians</w:t>
              </w:r>
            </w:ins>
          </w:p>
          <w:p w14:paraId="39A7C342" w14:textId="77777777" w:rsidR="009F0430" w:rsidRDefault="009F0430">
            <w:pPr>
              <w:rPr>
                <w:ins w:id="14" w:author="Di Tommaso, Dante /US/EXT" w:date="2020-08-03T09:02:00Z"/>
                <w:color w:val="000000"/>
              </w:rPr>
            </w:pPr>
            <w:ins w:id="15" w:author="Di Tommaso, Dante /US/EXT" w:date="2020-08-03T09:02:00Z">
              <w:r>
                <w:rPr>
                  <w:color w:val="000000"/>
                </w:rPr>
                <w:t>* Project and Study Statistical Programmers</w:t>
              </w:r>
            </w:ins>
          </w:p>
          <w:p w14:paraId="137F3868" w14:textId="77777777" w:rsidR="009F0430" w:rsidRDefault="009F0430" w:rsidP="009F0430">
            <w:pPr>
              <w:rPr>
                <w:ins w:id="16" w:author="Di Tommaso, Dante /US/EXT" w:date="2020-08-03T09:02:00Z"/>
                <w:color w:val="000000"/>
              </w:rPr>
            </w:pPr>
            <w:ins w:id="17" w:author="Di Tommaso, Dante /US/EXT" w:date="2020-08-03T09:02:00Z">
              <w:r>
                <w:rPr>
                  <w:color w:val="000000"/>
                </w:rPr>
                <w:t>* Software development teams</w:t>
              </w:r>
            </w:ins>
          </w:p>
          <w:p w14:paraId="4A365650" w14:textId="77777777" w:rsidR="009F0430" w:rsidRDefault="009F0430" w:rsidP="009F0430">
            <w:pPr>
              <w:rPr>
                <w:ins w:id="18" w:author="Di Tommaso, Dante /US/EXT" w:date="2020-08-03T09:02:00Z"/>
                <w:color w:val="000000"/>
              </w:rPr>
            </w:pPr>
            <w:ins w:id="19" w:author="Di Tommaso, Dante /US/EXT" w:date="2020-08-03T09:02:00Z">
              <w:r>
                <w:rPr>
                  <w:color w:val="000000"/>
                </w:rPr>
                <w:t>* Quality control personnel</w:t>
              </w:r>
            </w:ins>
          </w:p>
          <w:p w14:paraId="4DEAF9CE" w14:textId="39602CE9" w:rsidR="009F0430" w:rsidRDefault="009F0430">
            <w:pPr>
              <w:rPr>
                <w:color w:val="000000"/>
              </w:rPr>
            </w:pPr>
            <w:bookmarkStart w:id="20" w:name="_GoBack"/>
            <w:bookmarkEnd w:id="20"/>
          </w:p>
        </w:tc>
      </w:tr>
      <w:tr w:rsidR="0004022C" w14:paraId="46B299D7" w14:textId="77777777"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8B21EC" w14:textId="77777777" w:rsidR="0004022C" w:rsidRDefault="009A745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Pre-conditions</w:t>
            </w:r>
          </w:p>
        </w:tc>
        <w:tc>
          <w:tcPr>
            <w:tcW w:w="8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13672" w14:textId="77777777" w:rsidR="0004022C" w:rsidRDefault="009A7453">
            <w:pPr>
              <w:pStyle w:val="TableContents"/>
            </w:pPr>
            <w:r>
              <w:rPr>
                <w:color w:val="000000"/>
              </w:rPr>
              <w:t xml:space="preserve">* Set up the </w:t>
            </w:r>
            <w:r>
              <w:fldChar w:fldCharType="begin"/>
            </w:r>
            <w:r>
              <w:instrText xml:space="preserve">REF </w:instrText>
            </w:r>
            <w:r>
              <w:instrText>__RefHeading___Toc291_1959257940 \h</w:instrText>
            </w:r>
            <w:r>
              <w:fldChar w:fldCharType="separate"/>
            </w:r>
            <w:r>
              <w:t>Development Environment</w:t>
            </w:r>
            <w:r>
              <w:fldChar w:fldCharType="end"/>
            </w:r>
            <w:r>
              <w:rPr>
                <w:color w:val="000000"/>
              </w:rPr>
              <w:t xml:space="preserve"> as described above.</w:t>
            </w:r>
          </w:p>
        </w:tc>
      </w:tr>
      <w:tr w:rsidR="0004022C" w14:paraId="76AE5E76" w14:textId="77777777"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C4B28F" w14:textId="77777777" w:rsidR="0004022C" w:rsidRDefault="009A745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8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2EF8B" w14:textId="77777777" w:rsidR="0004022C" w:rsidRDefault="009A7453">
            <w:pPr>
              <w:pStyle w:val="TableContents"/>
            </w:pPr>
            <w:r>
              <w:rPr>
                <w:color w:val="000000"/>
              </w:rPr>
              <w:t xml:space="preserve">* Actor describes the “Plan Study Data” using the </w:t>
            </w:r>
            <w:r>
              <w:fldChar w:fldCharType="begin"/>
            </w:r>
            <w:r>
              <w:instrText>REF __RefHeading___Toc338_1</w:instrText>
            </w:r>
            <w:r>
              <w:instrText>959257940 \h</w:instrText>
            </w:r>
            <w:r>
              <w:fldChar w:fldCharType="separate"/>
            </w:r>
            <w:r>
              <w:t>Inputs Definition</w:t>
            </w:r>
            <w:r>
              <w:fldChar w:fldCharType="end"/>
            </w:r>
            <w:r>
              <w:rPr>
                <w:color w:val="000000"/>
              </w:rPr>
              <w:t xml:space="preserve"> described above.</w:t>
            </w:r>
          </w:p>
          <w:p w14:paraId="58AC67EF" w14:textId="77777777" w:rsidR="0004022C" w:rsidRDefault="009A7453">
            <w:pPr>
              <w:pStyle w:val="TableContents"/>
            </w:pPr>
            <w:r>
              <w:rPr>
                <w:color w:val="000000"/>
              </w:rPr>
              <w:t>* Actor i</w:t>
            </w:r>
            <w:r>
              <w:rPr>
                <w:rFonts w:ascii="AppleSystemUIFont" w:hAnsi="AppleSystemUIFont"/>
              </w:rPr>
              <w:t>nputs population characteristics based on the study’s inclusion and exclusion criteria</w:t>
            </w:r>
          </w:p>
          <w:p w14:paraId="691C1DC1" w14:textId="77777777" w:rsidR="0004022C" w:rsidRDefault="009A7453">
            <w:pPr>
              <w:pStyle w:val="TableContents"/>
            </w:pPr>
            <w:r>
              <w:rPr>
                <w:rFonts w:ascii="AppleSystemUIFont" w:hAnsi="AppleSystemUIFont"/>
              </w:rPr>
              <w:t xml:space="preserve">* Provide general specs on </w:t>
            </w:r>
            <w:r>
              <w:rPr>
                <w:rFonts w:ascii="AppleSystemUIFont" w:hAnsi="AppleSystemUIFont"/>
              </w:rPr>
              <w:t>study design that can be modeled in relationships across variables / visits. For example: cross-over combinations treatment arms.</w:t>
            </w:r>
          </w:p>
        </w:tc>
      </w:tr>
      <w:tr w:rsidR="0004022C" w14:paraId="293B7F2D" w14:textId="77777777"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6ABD8B" w14:textId="77777777" w:rsidR="0004022C" w:rsidRDefault="009A745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Exceptions</w:t>
            </w:r>
          </w:p>
        </w:tc>
        <w:tc>
          <w:tcPr>
            <w:tcW w:w="8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64DE6" w14:textId="77777777" w:rsidR="0004022C" w:rsidRDefault="009A745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* Software will alert Actor is any required parameters are missing.</w:t>
            </w:r>
          </w:p>
          <w:p w14:paraId="03172037" w14:textId="77777777" w:rsidR="0004022C" w:rsidRDefault="009A745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* Software will display useful and clear excep</w:t>
            </w:r>
            <w:r>
              <w:rPr>
                <w:color w:val="000000"/>
              </w:rPr>
              <w:t>tions and error messages (such as unable to access a directory). Messages will include suggestions for user to correct exceptions / errors.</w:t>
            </w:r>
          </w:p>
        </w:tc>
      </w:tr>
      <w:tr w:rsidR="0004022C" w14:paraId="6C1F81B4" w14:textId="77777777"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8AA6BB" w14:textId="77777777" w:rsidR="0004022C" w:rsidRDefault="009A745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Post-conditions</w:t>
            </w:r>
          </w:p>
        </w:tc>
        <w:tc>
          <w:tcPr>
            <w:tcW w:w="8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B4C6B" w14:textId="77777777" w:rsidR="0004022C" w:rsidRDefault="009A7453">
            <w:pPr>
              <w:pStyle w:val="TableContents"/>
            </w:pPr>
            <w:r>
              <w:rPr>
                <w:color w:val="000000"/>
              </w:rPr>
              <w:t xml:space="preserve">* Actor will receive a series of Output Files in the format specified and that reflect the </w:t>
            </w:r>
            <w:r>
              <w:rPr>
                <w:color w:val="000000"/>
              </w:rPr>
              <w:t>desired characteristics of the Subjects in the Clinical Trial.</w:t>
            </w:r>
          </w:p>
        </w:tc>
      </w:tr>
    </w:tbl>
    <w:p w14:paraId="0FBFD89F" w14:textId="77777777" w:rsidR="0004022C" w:rsidRDefault="0004022C">
      <w:pPr>
        <w:rPr>
          <w:rFonts w:ascii="AppleSystemUIFont" w:hAnsi="AppleSystemUIFont"/>
        </w:rPr>
      </w:pPr>
    </w:p>
    <w:p w14:paraId="4DE5F38C" w14:textId="77777777" w:rsidR="0004022C" w:rsidRDefault="0004022C">
      <w:pPr>
        <w:rPr>
          <w:rFonts w:ascii="AppleSystemUIFont" w:hAnsi="AppleSystemUIFont"/>
        </w:rPr>
      </w:pPr>
    </w:p>
    <w:p w14:paraId="09BD2D03" w14:textId="77777777" w:rsidR="0004022C" w:rsidRDefault="0004022C"/>
    <w:p w14:paraId="397475D3" w14:textId="77777777" w:rsidR="0004022C" w:rsidRDefault="0004022C"/>
    <w:p w14:paraId="43D90029" w14:textId="77777777" w:rsidR="0004022C" w:rsidRDefault="0004022C"/>
    <w:p w14:paraId="76E7FCEF" w14:textId="77777777" w:rsidR="0004022C" w:rsidRDefault="0004022C">
      <w:pPr>
        <w:rPr>
          <w:rFonts w:ascii="AppleSystemUIFont" w:hAnsi="AppleSystemUIFont"/>
        </w:rPr>
      </w:pPr>
    </w:p>
    <w:p w14:paraId="3CDF4713" w14:textId="77777777" w:rsidR="0004022C" w:rsidRDefault="0004022C"/>
    <w:p w14:paraId="5CB66D41" w14:textId="77777777" w:rsidR="0004022C" w:rsidRDefault="009A7453">
      <w:r>
        <w:br w:type="page"/>
      </w:r>
    </w:p>
    <w:p w14:paraId="5D8A5025" w14:textId="77777777" w:rsidR="0004022C" w:rsidRDefault="009A7453">
      <w:pPr>
        <w:pStyle w:val="Heading1"/>
        <w:numPr>
          <w:ilvl w:val="0"/>
          <w:numId w:val="4"/>
        </w:numPr>
      </w:pPr>
      <w:r>
        <w:lastRenderedPageBreak/>
        <w:t>Use Case 02: Synthetic Clinical Trial Data for Regulatory Review</w:t>
      </w:r>
    </w:p>
    <w:tbl>
      <w:tblPr>
        <w:tblW w:w="9969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96"/>
        <w:gridCol w:w="8173"/>
      </w:tblGrid>
      <w:tr w:rsidR="0004022C" w14:paraId="726F53A2" w14:textId="77777777"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318D1C" w14:textId="77777777" w:rsidR="0004022C" w:rsidRDefault="009A7453">
            <w:pPr>
              <w:rPr>
                <w:color w:val="000000"/>
              </w:rPr>
            </w:pPr>
            <w:r>
              <w:rPr>
                <w:color w:val="000000"/>
              </w:rPr>
              <w:t>Summary</w:t>
            </w:r>
          </w:p>
        </w:tc>
        <w:tc>
          <w:tcPr>
            <w:tcW w:w="8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F33B3" w14:textId="77777777" w:rsidR="0004022C" w:rsidRDefault="009A745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User will be able to define a full Clinical Trial, fine-tuning each Input Parameter, and can specify the </w:t>
            </w:r>
            <w:r>
              <w:rPr>
                <w:color w:val="000000"/>
              </w:rPr>
              <w:t>desired Output Files.</w:t>
            </w:r>
          </w:p>
        </w:tc>
      </w:tr>
      <w:tr w:rsidR="0004022C" w14:paraId="71B367A2" w14:textId="77777777"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E86690" w14:textId="77777777" w:rsidR="0004022C" w:rsidRDefault="009A745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Actors</w:t>
            </w:r>
          </w:p>
        </w:tc>
        <w:tc>
          <w:tcPr>
            <w:tcW w:w="8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36DC3" w14:textId="77777777" w:rsidR="0004022C" w:rsidRDefault="009A7453">
            <w:r>
              <w:rPr>
                <w:color w:val="000000"/>
              </w:rPr>
              <w:t>This Use Case is specifically focused on regulatory agencies. Inside these organizations, the intended actors are:</w:t>
            </w:r>
          </w:p>
          <w:p w14:paraId="7F86CEAB" w14:textId="77777777" w:rsidR="0004022C" w:rsidRDefault="009A7453">
            <w:r>
              <w:rPr>
                <w:color w:val="000000"/>
              </w:rPr>
              <w:t>* &lt;..&gt;</w:t>
            </w:r>
          </w:p>
        </w:tc>
      </w:tr>
      <w:tr w:rsidR="0004022C" w14:paraId="1564453E" w14:textId="77777777"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9BB940" w14:textId="77777777" w:rsidR="0004022C" w:rsidRDefault="009A745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Pre-conditions</w:t>
            </w:r>
          </w:p>
        </w:tc>
        <w:tc>
          <w:tcPr>
            <w:tcW w:w="8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E886C" w14:textId="77777777" w:rsidR="0004022C" w:rsidRDefault="009A7453">
            <w:pPr>
              <w:pStyle w:val="TableContents"/>
            </w:pPr>
            <w:r>
              <w:rPr>
                <w:color w:val="000000"/>
              </w:rPr>
              <w:t xml:space="preserve">* Set up the </w:t>
            </w:r>
            <w:r>
              <w:fldChar w:fldCharType="begin"/>
            </w:r>
            <w:r>
              <w:instrText>REF __RefHeading___Toc291_1959257940 \h</w:instrText>
            </w:r>
            <w:r>
              <w:fldChar w:fldCharType="separate"/>
            </w:r>
            <w:r>
              <w:t>Development Environment</w:t>
            </w:r>
            <w:r>
              <w:fldChar w:fldCharType="end"/>
            </w:r>
            <w:r>
              <w:rPr>
                <w:color w:val="000000"/>
              </w:rPr>
              <w:t xml:space="preserve"> as described above.</w:t>
            </w:r>
          </w:p>
        </w:tc>
      </w:tr>
      <w:tr w:rsidR="0004022C" w14:paraId="46C0025A" w14:textId="77777777"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C1233B" w14:textId="77777777" w:rsidR="0004022C" w:rsidRDefault="009A745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8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161C2" w14:textId="77777777" w:rsidR="0004022C" w:rsidRDefault="009A7453">
            <w:pPr>
              <w:pStyle w:val="TableContents"/>
            </w:pPr>
            <w:r>
              <w:rPr>
                <w:color w:val="000000"/>
              </w:rPr>
              <w:t xml:space="preserve">* Actor describes the expected data using the </w:t>
            </w:r>
            <w:r>
              <w:fldChar w:fldCharType="begin"/>
            </w:r>
            <w:r>
              <w:instrText>REF __RefHeading___Toc338_1959257940 \h</w:instrText>
            </w:r>
            <w:r>
              <w:fldChar w:fldCharType="separate"/>
            </w:r>
            <w:r>
              <w:t>Inputs Definition</w:t>
            </w:r>
            <w:r>
              <w:fldChar w:fldCharType="end"/>
            </w:r>
            <w:r>
              <w:rPr>
                <w:color w:val="000000"/>
              </w:rPr>
              <w:t xml:space="preserve"> described above.</w:t>
            </w:r>
          </w:p>
        </w:tc>
      </w:tr>
      <w:tr w:rsidR="0004022C" w14:paraId="27C028F3" w14:textId="77777777"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271D59" w14:textId="77777777" w:rsidR="0004022C" w:rsidRDefault="009A745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Exceptions</w:t>
            </w:r>
          </w:p>
        </w:tc>
        <w:tc>
          <w:tcPr>
            <w:tcW w:w="8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DB354" w14:textId="77777777" w:rsidR="0004022C" w:rsidRDefault="009A745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* Software will alert Actor is any required parameters are missing.</w:t>
            </w:r>
          </w:p>
          <w:p w14:paraId="7EF568BD" w14:textId="77777777" w:rsidR="0004022C" w:rsidRDefault="009A745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* Software will display useful and clear exceptions and error messages (such as unable to access a directory)</w:t>
            </w:r>
            <w:r>
              <w:rPr>
                <w:color w:val="000000"/>
              </w:rPr>
              <w:t>. Messages will include suggestions for user to correct exceptions / errors.</w:t>
            </w:r>
          </w:p>
        </w:tc>
      </w:tr>
      <w:tr w:rsidR="0004022C" w14:paraId="0C62B9EE" w14:textId="77777777"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EFC9B9" w14:textId="77777777" w:rsidR="0004022C" w:rsidRDefault="009A745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Post-conditions</w:t>
            </w:r>
          </w:p>
        </w:tc>
        <w:tc>
          <w:tcPr>
            <w:tcW w:w="8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A70B6" w14:textId="77777777" w:rsidR="0004022C" w:rsidRDefault="009A7453">
            <w:pPr>
              <w:pStyle w:val="TableContents"/>
            </w:pPr>
            <w:r>
              <w:rPr>
                <w:color w:val="000000"/>
              </w:rPr>
              <w:t>* Actor will receive a series of Output Files in the format specified and that reflect the desired characteristics of the Subjects in the Clinical Trial.</w:t>
            </w:r>
          </w:p>
        </w:tc>
      </w:tr>
    </w:tbl>
    <w:p w14:paraId="4283A1B3" w14:textId="77777777" w:rsidR="0004022C" w:rsidRDefault="0004022C"/>
    <w:p w14:paraId="4EDF1962" w14:textId="77777777" w:rsidR="0004022C" w:rsidRDefault="0004022C"/>
    <w:p w14:paraId="5FDD97C5" w14:textId="77777777" w:rsidR="0004022C" w:rsidRDefault="009A7453">
      <w:pPr>
        <w:rPr>
          <w:highlight w:val="yellow"/>
        </w:rPr>
      </w:pPr>
      <w:r>
        <w:rPr>
          <w:highlight w:val="yellow"/>
        </w:rPr>
        <w:t xml:space="preserve">&lt;FDA </w:t>
      </w:r>
      <w:r>
        <w:rPr>
          <w:highlight w:val="yellow"/>
        </w:rPr>
        <w:t>feedback required&gt;</w:t>
      </w:r>
    </w:p>
    <w:p w14:paraId="5314523B" w14:textId="77777777" w:rsidR="0004022C" w:rsidRDefault="0004022C">
      <w:pPr>
        <w:rPr>
          <w:highlight w:val="yellow"/>
        </w:rPr>
      </w:pPr>
    </w:p>
    <w:p w14:paraId="4DA39054" w14:textId="77777777" w:rsidR="0004022C" w:rsidRDefault="009A7453">
      <w:pPr>
        <w:rPr>
          <w:highlight w:val="yellow"/>
        </w:rPr>
      </w:pPr>
      <w:r>
        <w:rPr>
          <w:highlight w:val="yellow"/>
        </w:rPr>
        <w:t>For example:</w:t>
      </w:r>
    </w:p>
    <w:p w14:paraId="16E4B9C4" w14:textId="77777777" w:rsidR="0004022C" w:rsidRDefault="0004022C">
      <w:pPr>
        <w:rPr>
          <w:highlight w:val="yellow"/>
        </w:rPr>
      </w:pPr>
    </w:p>
    <w:p w14:paraId="5FB7401C" w14:textId="77777777" w:rsidR="0004022C" w:rsidRDefault="009A7453">
      <w:pPr>
        <w:rPr>
          <w:highlight w:val="yellow"/>
        </w:rPr>
      </w:pPr>
      <w:r>
        <w:rPr>
          <w:highlight w:val="yellow"/>
        </w:rPr>
        <w:t xml:space="preserve">a.) Provide guidance on how to best implement the “Study Data Standards Resources” </w:t>
      </w:r>
    </w:p>
    <w:p w14:paraId="14235CF3" w14:textId="77777777" w:rsidR="0004022C" w:rsidRDefault="009A7453">
      <w:hyperlink r:id="rId11">
        <w:r>
          <w:rPr>
            <w:rStyle w:val="InternetLink"/>
            <w:highlight w:val="yellow"/>
          </w:rPr>
          <w:t>https://www.fda.gov/industry/fda-resources-data-standards/study-data-standards-resources</w:t>
        </w:r>
      </w:hyperlink>
    </w:p>
    <w:p w14:paraId="2BB18389" w14:textId="77777777" w:rsidR="0004022C" w:rsidRDefault="009A7453">
      <w:hyperlink r:id="rId12">
        <w:r>
          <w:rPr>
            <w:rStyle w:val="InternetLink"/>
            <w:highlight w:val="yellow"/>
          </w:rPr>
          <w:t>https://www.fda.gov/industry/study-data-standards-resources/study-data-submission-cder-and-cber</w:t>
        </w:r>
      </w:hyperlink>
    </w:p>
    <w:p w14:paraId="540FED85" w14:textId="77777777" w:rsidR="0004022C" w:rsidRDefault="0004022C">
      <w:pPr>
        <w:rPr>
          <w:rStyle w:val="InternetLink"/>
          <w:highlight w:val="yellow"/>
        </w:rPr>
      </w:pPr>
    </w:p>
    <w:p w14:paraId="0217DD7D" w14:textId="77777777" w:rsidR="0004022C" w:rsidRDefault="0004022C">
      <w:pPr>
        <w:rPr>
          <w:highlight w:val="yellow"/>
        </w:rPr>
      </w:pPr>
    </w:p>
    <w:p w14:paraId="6898B38A" w14:textId="77777777" w:rsidR="0004022C" w:rsidRDefault="009A7453">
      <w:pPr>
        <w:rPr>
          <w:highlight w:val="yellow"/>
        </w:rPr>
      </w:pPr>
      <w:r>
        <w:rPr>
          <w:highlight w:val="yellow"/>
        </w:rPr>
        <w:t>b.) D</w:t>
      </w:r>
      <w:r>
        <w:rPr>
          <w:highlight w:val="yellow"/>
        </w:rPr>
        <w:t>efine types (and format) of reports the agency expects to receive from sponsors.</w:t>
      </w:r>
    </w:p>
    <w:p w14:paraId="452C98A4" w14:textId="77777777" w:rsidR="0004022C" w:rsidRDefault="0004022C"/>
    <w:p w14:paraId="5AE89E73" w14:textId="77777777" w:rsidR="0004022C" w:rsidRDefault="0004022C"/>
    <w:p w14:paraId="29137792" w14:textId="77777777" w:rsidR="0004022C" w:rsidRDefault="0004022C"/>
    <w:p w14:paraId="6ADEF50D" w14:textId="77777777" w:rsidR="0004022C" w:rsidRDefault="0004022C">
      <w:pPr>
        <w:rPr>
          <w:rFonts w:ascii="AppleSystemUIFont" w:hAnsi="AppleSystemUIFont"/>
        </w:rPr>
      </w:pPr>
    </w:p>
    <w:p w14:paraId="066BEBD6" w14:textId="77777777" w:rsidR="0004022C" w:rsidRDefault="0004022C">
      <w:pPr>
        <w:rPr>
          <w:rFonts w:ascii="AppleSystemUIFont" w:hAnsi="AppleSystemUIFont"/>
        </w:rPr>
      </w:pPr>
    </w:p>
    <w:p w14:paraId="75432ACF" w14:textId="77777777" w:rsidR="0004022C" w:rsidRDefault="009A7453">
      <w:r>
        <w:br w:type="page"/>
      </w:r>
    </w:p>
    <w:p w14:paraId="2CCE3EA3" w14:textId="77777777" w:rsidR="0004022C" w:rsidRDefault="009A7453">
      <w:pPr>
        <w:pStyle w:val="Heading2"/>
        <w:numPr>
          <w:ilvl w:val="1"/>
          <w:numId w:val="3"/>
        </w:numPr>
      </w:pPr>
      <w:r>
        <w:lastRenderedPageBreak/>
        <w:t>Related Projects</w:t>
      </w:r>
    </w:p>
    <w:p w14:paraId="7F45BB5E" w14:textId="77777777" w:rsidR="0004022C" w:rsidRDefault="009A7453">
      <w:r>
        <w:t>These are existing projects with similar goals to those listed in this document.</w:t>
      </w:r>
    </w:p>
    <w:p w14:paraId="31320248" w14:textId="77777777" w:rsidR="0004022C" w:rsidRDefault="009A7453">
      <w:pPr>
        <w:pStyle w:val="Heading2"/>
        <w:numPr>
          <w:ilvl w:val="1"/>
          <w:numId w:val="3"/>
        </w:numPr>
      </w:pPr>
      <w:proofErr w:type="spellStart"/>
      <w:r>
        <w:t>Synthea</w:t>
      </w:r>
      <w:proofErr w:type="spellEnd"/>
    </w:p>
    <w:p w14:paraId="668E44D1" w14:textId="77777777" w:rsidR="0004022C" w:rsidRDefault="009A7453">
      <w:hyperlink r:id="rId13">
        <w:r>
          <w:rPr>
            <w:rStyle w:val="InternetLink"/>
          </w:rPr>
          <w:t>https://synthetichealth.github.io/synthea/</w:t>
        </w:r>
      </w:hyperlink>
    </w:p>
    <w:p w14:paraId="7AF2FCC2" w14:textId="77777777" w:rsidR="0004022C" w:rsidRDefault="0004022C"/>
    <w:p w14:paraId="56D7A1D3" w14:textId="77777777" w:rsidR="0004022C" w:rsidRDefault="009A7453">
      <w:pPr>
        <w:pStyle w:val="Heading2"/>
        <w:numPr>
          <w:ilvl w:val="1"/>
          <w:numId w:val="3"/>
        </w:numPr>
      </w:pPr>
      <w:r>
        <w:t>Relevant Research and Publications</w:t>
      </w:r>
    </w:p>
    <w:p w14:paraId="29680587" w14:textId="77777777" w:rsidR="0004022C" w:rsidRDefault="009A7453">
      <w:r>
        <w:t>This is a brief list of papers relevant to this topic.</w:t>
      </w:r>
    </w:p>
    <w:p w14:paraId="16A8D8C6" w14:textId="77777777" w:rsidR="0004022C" w:rsidRDefault="0004022C"/>
    <w:p w14:paraId="6690D767" w14:textId="77777777" w:rsidR="0004022C" w:rsidRDefault="009A7453">
      <w:proofErr w:type="spellStart"/>
      <w:r>
        <w:t>Synthea</w:t>
      </w:r>
      <w:proofErr w:type="spellEnd"/>
      <w:r>
        <w:t>: An approach, method, and software mechanism for gene</w:t>
      </w:r>
      <w:r>
        <w:t>rating synthetic patients and the synthetic electronic health care record</w:t>
      </w:r>
    </w:p>
    <w:p w14:paraId="5DA48274" w14:textId="77777777" w:rsidR="0004022C" w:rsidRDefault="009A7453">
      <w:hyperlink r:id="rId14">
        <w:r>
          <w:rPr>
            <w:rStyle w:val="InternetLink"/>
          </w:rPr>
          <w:t>https://academic.oup.com/jamia/article/25/3/230/4098271</w:t>
        </w:r>
      </w:hyperlink>
    </w:p>
    <w:p w14:paraId="0B2D7589" w14:textId="77777777" w:rsidR="0004022C" w:rsidRDefault="0004022C"/>
    <w:p w14:paraId="6A02B0A1" w14:textId="77777777" w:rsidR="0004022C" w:rsidRDefault="009A7453">
      <w:r>
        <w:t>Data-driven approach for creating synthetic electr</w:t>
      </w:r>
      <w:r>
        <w:t>onic medical records</w:t>
      </w:r>
    </w:p>
    <w:p w14:paraId="043F029C" w14:textId="77777777" w:rsidR="0004022C" w:rsidRDefault="009A7453">
      <w:hyperlink r:id="rId15">
        <w:r>
          <w:rPr>
            <w:rStyle w:val="InternetLink"/>
          </w:rPr>
          <w:t>https://www.ncbi.nlm.nih.gov/pmc/articles/PMC2972239/</w:t>
        </w:r>
      </w:hyperlink>
    </w:p>
    <w:p w14:paraId="0053C04A" w14:textId="77777777" w:rsidR="0004022C" w:rsidRDefault="0004022C"/>
    <w:p w14:paraId="28049167" w14:textId="77777777" w:rsidR="0004022C" w:rsidRDefault="009A7453">
      <w:r>
        <w:t>Synthetic Event Time Series Health Data Generation</w:t>
      </w:r>
    </w:p>
    <w:p w14:paraId="524AF0F0" w14:textId="77777777" w:rsidR="0004022C" w:rsidRDefault="009A7453">
      <w:hyperlink r:id="rId16">
        <w:r>
          <w:rPr>
            <w:rStyle w:val="InternetLink"/>
          </w:rPr>
          <w:t>https://arxiv.org/pdf/1911.06411v1.pdf</w:t>
        </w:r>
      </w:hyperlink>
    </w:p>
    <w:p w14:paraId="200A0B38" w14:textId="77777777" w:rsidR="0004022C" w:rsidRDefault="0004022C"/>
    <w:p w14:paraId="3C5D29A1" w14:textId="77777777" w:rsidR="0004022C" w:rsidRDefault="009A7453">
      <w:r>
        <w:t>The Ultimate Guide to Synthetic Data in 2020</w:t>
      </w:r>
    </w:p>
    <w:p w14:paraId="5D12C780" w14:textId="77777777" w:rsidR="0004022C" w:rsidRDefault="009A7453">
      <w:hyperlink r:id="rId17">
        <w:r>
          <w:rPr>
            <w:rStyle w:val="InternetLink"/>
          </w:rPr>
          <w:t>https://research.aimultiple.com/synthetic-data/</w:t>
        </w:r>
      </w:hyperlink>
    </w:p>
    <w:p w14:paraId="347C5450" w14:textId="77777777" w:rsidR="0004022C" w:rsidRDefault="009A7453">
      <w:pPr>
        <w:pStyle w:val="Heading2"/>
        <w:numPr>
          <w:ilvl w:val="1"/>
          <w:numId w:val="2"/>
        </w:numPr>
      </w:pPr>
      <w:r>
        <w:t>Boo</w:t>
      </w:r>
      <w:r>
        <w:t>ks</w:t>
      </w:r>
    </w:p>
    <w:p w14:paraId="20BB6099" w14:textId="77777777" w:rsidR="0004022C" w:rsidRDefault="009A7453">
      <w:r>
        <w:t>Practical Synthetic Data Generation</w:t>
      </w:r>
    </w:p>
    <w:p w14:paraId="4F7597C3" w14:textId="77777777" w:rsidR="0004022C" w:rsidRDefault="009A7453">
      <w:r>
        <w:t xml:space="preserve">by Khaled El </w:t>
      </w:r>
      <w:proofErr w:type="spellStart"/>
      <w:r>
        <w:t>Emam</w:t>
      </w:r>
      <w:proofErr w:type="spellEnd"/>
      <w:r>
        <w:t xml:space="preserve">, Lucy Mosquera, Richard </w:t>
      </w:r>
      <w:proofErr w:type="spellStart"/>
      <w:r>
        <w:t>Hoptroff</w:t>
      </w:r>
      <w:proofErr w:type="spellEnd"/>
    </w:p>
    <w:p w14:paraId="6D4BE6EF" w14:textId="77777777" w:rsidR="0004022C" w:rsidRDefault="009A7453">
      <w:r>
        <w:t>Released May 2020</w:t>
      </w:r>
    </w:p>
    <w:p w14:paraId="13E74986" w14:textId="77777777" w:rsidR="0004022C" w:rsidRDefault="009A7453">
      <w:r>
        <w:t>Publisher(s): O'Reilly Media, Inc.</w:t>
      </w:r>
    </w:p>
    <w:p w14:paraId="2AFC6655" w14:textId="77777777" w:rsidR="0004022C" w:rsidRDefault="009A7453">
      <w:pPr>
        <w:rPr>
          <w:lang w:val="de-DE"/>
        </w:rPr>
      </w:pPr>
      <w:r>
        <w:rPr>
          <w:lang w:val="de-DE"/>
        </w:rPr>
        <w:t>ISBN: 9781492072744</w:t>
      </w:r>
    </w:p>
    <w:p w14:paraId="2FEE9DC0" w14:textId="77777777" w:rsidR="0004022C" w:rsidRDefault="009A7453">
      <w:hyperlink r:id="rId18">
        <w:r>
          <w:rPr>
            <w:rStyle w:val="InternetLink"/>
            <w:lang w:val="de-DE"/>
          </w:rPr>
          <w:t>https://www.oreilly.com/libra</w:t>
        </w:r>
        <w:r>
          <w:rPr>
            <w:rStyle w:val="InternetLink"/>
            <w:lang w:val="de-DE"/>
          </w:rPr>
          <w:t>ry/view/practical-synthetic-data/9781492072737/</w:t>
        </w:r>
      </w:hyperlink>
    </w:p>
    <w:p w14:paraId="7026A48A" w14:textId="77777777" w:rsidR="0004022C" w:rsidRDefault="0004022C">
      <w:pPr>
        <w:rPr>
          <w:lang w:val="de-DE"/>
        </w:rPr>
      </w:pPr>
    </w:p>
    <w:p w14:paraId="15834184" w14:textId="77777777" w:rsidR="0004022C" w:rsidRDefault="0004022C"/>
    <w:sectPr w:rsidR="0004022C">
      <w:headerReference w:type="default" r:id="rId19"/>
      <w:footerReference w:type="default" r:id="rId20"/>
      <w:pgSz w:w="12240" w:h="15840"/>
      <w:pgMar w:top="1693" w:right="1134" w:bottom="1693" w:left="1134" w:header="1134" w:footer="1134" w:gutter="0"/>
      <w:cols w:space="720"/>
      <w:formProt w:val="0"/>
      <w:docGrid w:linePitch="312" w:charSpace="819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i Tommaso, Dante /US/EXT" w:date="2020-08-03T08:22:00Z" w:initials="DTD/">
    <w:p w14:paraId="205420F2" w14:textId="77777777" w:rsidR="0028150A" w:rsidRDefault="00FB3C3B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 xml:space="preserve">This should be specific – comma/tab-separated text files is likely unsatisfying. </w:t>
      </w:r>
      <w:r w:rsidR="0028150A">
        <w:rPr>
          <w:rStyle w:val="CommentReference"/>
        </w:rPr>
        <w:t>Engine should create o</w:t>
      </w:r>
      <w:r>
        <w:rPr>
          <w:rStyle w:val="CommentReference"/>
        </w:rPr>
        <w:t>pen-standard data structure</w:t>
      </w:r>
      <w:r w:rsidR="0028150A">
        <w:rPr>
          <w:rStyle w:val="CommentReference"/>
        </w:rPr>
        <w:t>(</w:t>
      </w:r>
      <w:r>
        <w:rPr>
          <w:rStyle w:val="CommentReference"/>
        </w:rPr>
        <w:t>s</w:t>
      </w:r>
      <w:r w:rsidR="0028150A">
        <w:rPr>
          <w:rStyle w:val="CommentReference"/>
        </w:rPr>
        <w:t>).</w:t>
      </w:r>
    </w:p>
    <w:p w14:paraId="5680BA75" w14:textId="77777777" w:rsidR="0028150A" w:rsidRDefault="0028150A">
      <w:pPr>
        <w:pStyle w:val="CommentText"/>
        <w:rPr>
          <w:rStyle w:val="CommentReference"/>
        </w:rPr>
      </w:pPr>
    </w:p>
    <w:p w14:paraId="237DEC7A" w14:textId="77777777" w:rsidR="00FB3C3B" w:rsidRDefault="0028150A">
      <w:pPr>
        <w:pStyle w:val="CommentText"/>
        <w:rPr>
          <w:rStyle w:val="CommentReference"/>
        </w:rPr>
      </w:pPr>
      <w:r>
        <w:rPr>
          <w:rStyle w:val="CommentReference"/>
        </w:rPr>
        <w:t xml:space="preserve">FDA data submission guidance is available here: </w:t>
      </w:r>
      <w:hyperlink r:id="rId1" w:history="1">
        <w:r w:rsidRPr="001B3809">
          <w:rPr>
            <w:rStyle w:val="Hyperlink"/>
            <w:sz w:val="16"/>
            <w:szCs w:val="16"/>
          </w:rPr>
          <w:t>https://www.fda.gov/industry/fda-resources-data-standards/study-data-standards-resources</w:t>
        </w:r>
      </w:hyperlink>
      <w:r>
        <w:rPr>
          <w:rStyle w:val="CommentReference"/>
        </w:rPr>
        <w:t xml:space="preserve"> </w:t>
      </w:r>
    </w:p>
    <w:p w14:paraId="30E5D339" w14:textId="77777777" w:rsidR="0028150A" w:rsidRDefault="0028150A">
      <w:pPr>
        <w:pStyle w:val="CommentText"/>
        <w:rPr>
          <w:rStyle w:val="CommentReference"/>
        </w:rPr>
      </w:pPr>
    </w:p>
    <w:p w14:paraId="7BE4EF72" w14:textId="77777777" w:rsidR="0028150A" w:rsidRDefault="0028150A">
      <w:pPr>
        <w:pStyle w:val="CommentText"/>
      </w:pPr>
      <w:r>
        <w:t xml:space="preserve">See section </w:t>
      </w:r>
      <w:r w:rsidRPr="0028150A">
        <w:rPr>
          <w:b/>
          <w:bCs/>
        </w:rPr>
        <w:t>3. Exchange Format – Electronic Submission</w:t>
      </w:r>
      <w:r>
        <w:rPr>
          <w:b/>
          <w:bCs/>
        </w:rPr>
        <w:t>s</w:t>
      </w:r>
      <w:r w:rsidRPr="0028150A">
        <w:t xml:space="preserve"> </w:t>
      </w:r>
      <w:r>
        <w:t>of the "</w:t>
      </w:r>
      <w:r w:rsidRPr="0028150A">
        <w:rPr>
          <w:b/>
          <w:bCs/>
        </w:rPr>
        <w:t>Study Data Technical Conformance Guide v4.5.1 (July 2020)</w:t>
      </w:r>
      <w:r>
        <w:t xml:space="preserve">". </w:t>
      </w:r>
    </w:p>
    <w:p w14:paraId="18C2DC08" w14:textId="77777777" w:rsidR="0028150A" w:rsidRDefault="0028150A">
      <w:pPr>
        <w:pStyle w:val="CommentText"/>
      </w:pPr>
    </w:p>
    <w:p w14:paraId="067FDCE0" w14:textId="77777777" w:rsidR="0028150A" w:rsidRDefault="0028150A">
      <w:pPr>
        <w:pStyle w:val="CommentText"/>
      </w:pPr>
      <w:r>
        <w:t>Most notably – "</w:t>
      </w:r>
      <w:r w:rsidRPr="0028150A">
        <w:t>The SAS Transport Format (XPORT) Version 5 is the file format for the submission of all electronic datasets.</w:t>
      </w:r>
      <w:r>
        <w:t>"</w:t>
      </w:r>
    </w:p>
    <w:p w14:paraId="7249392A" w14:textId="77777777" w:rsidR="0028150A" w:rsidRDefault="0028150A">
      <w:pPr>
        <w:pStyle w:val="CommentText"/>
      </w:pPr>
    </w:p>
  </w:comment>
  <w:comment w:id="5" w:author="Di Tommaso, Dante /US/EXT" w:date="2020-08-03T08:30:00Z" w:initials="DTD/">
    <w:p w14:paraId="43BD5658" w14:textId="77777777" w:rsidR="004D6EF9" w:rsidRDefault="004D6EF9">
      <w:pPr>
        <w:pStyle w:val="CommentText"/>
      </w:pPr>
      <w:r>
        <w:rPr>
          <w:rStyle w:val="CommentReference"/>
        </w:rPr>
        <w:annotationRef/>
      </w:r>
      <w:r>
        <w:t xml:space="preserve">As Peter mentioned during our recent call, we should distinguish between </w:t>
      </w:r>
      <w:r w:rsidRPr="004D6EF9">
        <w:rPr>
          <w:b/>
          <w:bCs/>
        </w:rPr>
        <w:t>configuration</w:t>
      </w:r>
      <w:r>
        <w:t xml:space="preserve"> parameter/variables, and variables that users specify for a target data set.</w:t>
      </w:r>
    </w:p>
    <w:p w14:paraId="702C83C0" w14:textId="77777777" w:rsidR="004D6EF9" w:rsidRDefault="004D6EF9">
      <w:pPr>
        <w:pStyle w:val="CommentText"/>
      </w:pPr>
    </w:p>
    <w:p w14:paraId="6432078C" w14:textId="4DD9C537" w:rsidR="004D6EF9" w:rsidRDefault="004D6EF9">
      <w:pPr>
        <w:pStyle w:val="CommentText"/>
      </w:pPr>
      <w:r>
        <w:t xml:space="preserve">For example, some </w:t>
      </w:r>
      <w:r w:rsidR="009C64E5">
        <w:t>simulation</w:t>
      </w:r>
      <w:r>
        <w:t xml:space="preserve"> parameters are needed to synthesize data, but would not appear in the trial database</w:t>
      </w:r>
      <w:r w:rsidR="009C64E5">
        <w:t xml:space="preserve"> – like the distribution of race categories</w:t>
      </w:r>
    </w:p>
    <w:p w14:paraId="479CB592" w14:textId="77777777" w:rsidR="004D6EF9" w:rsidRDefault="004D6EF9">
      <w:pPr>
        <w:pStyle w:val="CommentText"/>
      </w:pPr>
    </w:p>
    <w:p w14:paraId="3903A208" w14:textId="05014381" w:rsidR="004D6EF9" w:rsidRDefault="009C64E5">
      <w:pPr>
        <w:pStyle w:val="CommentText"/>
      </w:pPr>
      <w:r>
        <w:t xml:space="preserve">Other study design parameters should appear in SDTM "Trial Design" domains, according to CDISC: </w:t>
      </w:r>
      <w:hyperlink r:id="rId2" w:history="1">
        <w:r w:rsidRPr="001B3809">
          <w:rPr>
            <w:rStyle w:val="Hyperlink"/>
          </w:rPr>
          <w:t>https://www.cdisc.org/standards/foundational/sdtmig/sdtmig-v3-3/html#Trial+Design+Model+Datasets</w:t>
        </w:r>
      </w:hyperlink>
    </w:p>
    <w:p w14:paraId="0DBDDCAC" w14:textId="77777777" w:rsidR="009C64E5" w:rsidRDefault="009C64E5">
      <w:pPr>
        <w:pStyle w:val="CommentText"/>
      </w:pPr>
    </w:p>
    <w:p w14:paraId="65C24F5F" w14:textId="59DC014F" w:rsidR="009C64E5" w:rsidRDefault="009C64E5">
      <w:pPr>
        <w:pStyle w:val="CommentText"/>
      </w:pPr>
      <w:r>
        <w:t xml:space="preserve">In particular, we should have study start, and study end in the Trial Summary domain: </w:t>
      </w:r>
      <w:hyperlink r:id="rId3" w:history="1">
        <w:r w:rsidRPr="001B3809">
          <w:rPr>
            <w:rStyle w:val="Hyperlink"/>
          </w:rPr>
          <w:t>https://evs.nci.nih.gov/ftp1/CDISC/SDTM/SDTM%20Terminology.html#CL.C67152.TSPARM</w:t>
        </w:r>
      </w:hyperlink>
    </w:p>
    <w:p w14:paraId="3B78B9E8" w14:textId="723E940B" w:rsidR="009C64E5" w:rsidRPr="004D6EF9" w:rsidRDefault="009C64E5">
      <w:pPr>
        <w:pStyle w:val="CommentText"/>
      </w:pPr>
    </w:p>
  </w:comment>
  <w:comment w:id="6" w:author="Di Tommaso, Dante /US/EXT" w:date="2020-08-03T08:49:00Z" w:initials="DTD/">
    <w:p w14:paraId="3CF0F99A" w14:textId="77777777" w:rsidR="00C11112" w:rsidRDefault="00C11112">
      <w:pPr>
        <w:pStyle w:val="CommentText"/>
      </w:pPr>
      <w:r>
        <w:rPr>
          <w:rStyle w:val="CommentReference"/>
        </w:rPr>
        <w:annotationRef/>
      </w:r>
      <w:r>
        <w:t>HTML format of SDTMIG – "Implementation Guide" includes linked to controlled terminology (demonstrated in my comment, above).</w:t>
      </w:r>
    </w:p>
    <w:p w14:paraId="51245095" w14:textId="77777777" w:rsidR="00C11112" w:rsidRDefault="00C11112">
      <w:pPr>
        <w:pStyle w:val="CommentText"/>
      </w:pPr>
    </w:p>
    <w:p w14:paraId="1B07C9FF" w14:textId="77777777" w:rsidR="00C11112" w:rsidRDefault="00C11112">
      <w:pPr>
        <w:pStyle w:val="CommentText"/>
      </w:pPr>
      <w:r>
        <w:t>Having access is essential.</w:t>
      </w:r>
    </w:p>
    <w:p w14:paraId="7E3AB5C2" w14:textId="77777777" w:rsidR="00C11112" w:rsidRDefault="00C11112">
      <w:pPr>
        <w:pStyle w:val="CommentText"/>
      </w:pPr>
    </w:p>
    <w:p w14:paraId="46A42FFF" w14:textId="77777777" w:rsidR="00C11112" w:rsidRDefault="00C11112">
      <w:pPr>
        <w:pStyle w:val="CommentText"/>
      </w:pPr>
      <w:r>
        <w:t>As a start, my suggestion matches the TDF starting point: SDTM.DM and SDTM.LB:</w:t>
      </w:r>
    </w:p>
    <w:p w14:paraId="7CFDA218" w14:textId="5C895894" w:rsidR="00C11112" w:rsidRDefault="00C11112" w:rsidP="00C11112">
      <w:pPr>
        <w:pStyle w:val="CommentText"/>
        <w:numPr>
          <w:ilvl w:val="0"/>
          <w:numId w:val="7"/>
        </w:numPr>
      </w:pPr>
      <w:hyperlink r:id="rId4" w:history="1">
        <w:r w:rsidRPr="001B3809">
          <w:rPr>
            <w:rStyle w:val="Hyperlink"/>
          </w:rPr>
          <w:t>https://www.cdisc.org/standards/foundational/sdtmig/sdtmig-v3-3/html#Demographics</w:t>
        </w:r>
      </w:hyperlink>
      <w:r>
        <w:t xml:space="preserve"> (a "Special Purpose" domain)</w:t>
      </w:r>
    </w:p>
    <w:p w14:paraId="25B92165" w14:textId="2A2ECF08" w:rsidR="00C11112" w:rsidRDefault="00C11112" w:rsidP="00C11112">
      <w:pPr>
        <w:pStyle w:val="CommentText"/>
        <w:numPr>
          <w:ilvl w:val="0"/>
          <w:numId w:val="7"/>
        </w:numPr>
      </w:pPr>
      <w:hyperlink r:id="rId5" w:history="1">
        <w:r w:rsidRPr="001B3809">
          <w:rPr>
            <w:rStyle w:val="Hyperlink"/>
          </w:rPr>
          <w:t>https://www.cdisc.org/standards/foundational/sdtmig/sdtmig-v3-3/html#Laboratory+Test+Results</w:t>
        </w:r>
      </w:hyperlink>
      <w:r>
        <w:t xml:space="preserve"> (a "Findings" domain)</w:t>
      </w:r>
    </w:p>
  </w:comment>
  <w:comment w:id="7" w:author="Di Tommaso, Dante /US/EXT" w:date="2020-08-03T08:56:00Z" w:initials="DTD/">
    <w:p w14:paraId="7EA7D823" w14:textId="77777777" w:rsidR="002E2D8B" w:rsidRDefault="002E2D8B">
      <w:pPr>
        <w:pStyle w:val="CommentText"/>
      </w:pPr>
      <w:r>
        <w:rPr>
          <w:rStyle w:val="CommentReference"/>
        </w:rPr>
        <w:annotationRef/>
      </w:r>
      <w:r>
        <w:t>As mentioned by email – this aligns with the protocol "schedule of assessments". For an example, see CDISC Pilot Project files:</w:t>
      </w:r>
    </w:p>
    <w:p w14:paraId="28879B17" w14:textId="77777777" w:rsidR="002E2D8B" w:rsidRDefault="002E2D8B">
      <w:pPr>
        <w:pStyle w:val="CommentText"/>
      </w:pPr>
    </w:p>
    <w:p w14:paraId="6E1BD6C2" w14:textId="227ED84E" w:rsidR="002E2D8B" w:rsidRDefault="002E2D8B">
      <w:pPr>
        <w:pStyle w:val="CommentText"/>
      </w:pPr>
      <w:r>
        <w:t>(from email):</w:t>
      </w:r>
    </w:p>
    <w:p w14:paraId="42D93311" w14:textId="77777777" w:rsidR="002E2D8B" w:rsidRDefault="002E2D8B" w:rsidP="002E2D8B">
      <w:pPr>
        <w:pStyle w:val="CommentText"/>
      </w:pPr>
      <w:r>
        <w:t xml:space="preserve">Since TDF have based some of our work on the pilot packages, we have zip archives in our </w:t>
      </w:r>
      <w:proofErr w:type="spellStart"/>
      <w:r>
        <w:t>github</w:t>
      </w:r>
      <w:proofErr w:type="spellEnd"/>
      <w:r>
        <w:t xml:space="preserve"> repo:</w:t>
      </w:r>
    </w:p>
    <w:p w14:paraId="2188E3CD" w14:textId="6CCEC926" w:rsidR="002E2D8B" w:rsidRDefault="002E2D8B" w:rsidP="002E2D8B">
      <w:pPr>
        <w:pStyle w:val="CommentText"/>
      </w:pPr>
      <w:hyperlink r:id="rId6" w:history="1">
        <w:r w:rsidRPr="001B3809">
          <w:rPr>
            <w:rStyle w:val="Hyperlink"/>
          </w:rPr>
          <w:t>https://github.com/phuse-org/TestDataFactory/tree/master/Source</w:t>
        </w:r>
      </w:hyperlink>
      <w:r>
        <w:t xml:space="preserve"> </w:t>
      </w:r>
    </w:p>
    <w:p w14:paraId="1B97F409" w14:textId="77777777" w:rsidR="002E2D8B" w:rsidRDefault="002E2D8B" w:rsidP="002E2D8B">
      <w:pPr>
        <w:pStyle w:val="CommentText"/>
      </w:pPr>
      <w:r>
        <w:t xml:space="preserve">A few </w:t>
      </w:r>
      <w:proofErr w:type="spellStart"/>
      <w:r>
        <w:t>hightlights</w:t>
      </w:r>
      <w:proofErr w:type="spellEnd"/>
      <w:r>
        <w:t xml:space="preserve"> within that hierarchy:</w:t>
      </w:r>
    </w:p>
    <w:p w14:paraId="19573F25" w14:textId="74FBF6BD" w:rsidR="002E2D8B" w:rsidRDefault="002E2D8B" w:rsidP="00036FEA">
      <w:pPr>
        <w:pStyle w:val="CommentText"/>
        <w:numPr>
          <w:ilvl w:val="0"/>
          <w:numId w:val="8"/>
        </w:numPr>
      </w:pPr>
      <w:r>
        <w:t xml:space="preserve"> </w:t>
      </w:r>
      <w:r>
        <w:t>Example CSR clin study report is in 900172\m5\53-clin-stud-rep\535-rep-effic-safety-stud\5351-stud-rep-contr\cdiscpilot01</w:t>
      </w:r>
    </w:p>
    <w:p w14:paraId="0CE12E40" w14:textId="6E9C15C4" w:rsidR="002E2D8B" w:rsidRDefault="002E2D8B" w:rsidP="00361916">
      <w:pPr>
        <w:pStyle w:val="CommentText"/>
        <w:numPr>
          <w:ilvl w:val="1"/>
          <w:numId w:val="8"/>
        </w:numPr>
      </w:pPr>
      <w:r>
        <w:t xml:space="preserve"> </w:t>
      </w:r>
      <w:r>
        <w:t>Including Appendix 1 – Protocol</w:t>
      </w:r>
    </w:p>
    <w:p w14:paraId="5EB60BF8" w14:textId="77777777" w:rsidR="002E2D8B" w:rsidRDefault="002E2D8B" w:rsidP="003C250C">
      <w:pPr>
        <w:pStyle w:val="CommentText"/>
        <w:numPr>
          <w:ilvl w:val="1"/>
          <w:numId w:val="8"/>
        </w:numPr>
      </w:pPr>
      <w:r>
        <w:t xml:space="preserve"> </w:t>
      </w:r>
      <w:r>
        <w:t>which includes example of the "schedule of assessment", Protocol Attachment LZZT.1</w:t>
      </w:r>
    </w:p>
    <w:p w14:paraId="3E7BD4AF" w14:textId="77777777" w:rsidR="002E2D8B" w:rsidRDefault="002E2D8B" w:rsidP="00EE2DDA">
      <w:pPr>
        <w:pStyle w:val="CommentText"/>
        <w:numPr>
          <w:ilvl w:val="1"/>
          <w:numId w:val="8"/>
        </w:numPr>
      </w:pPr>
      <w:r>
        <w:t xml:space="preserve"> </w:t>
      </w:r>
      <w:r>
        <w:t>this schedule of assessments grid is very similar to José's model for study schedule</w:t>
      </w:r>
    </w:p>
    <w:p w14:paraId="3528E402" w14:textId="77777777" w:rsidR="002E2D8B" w:rsidRDefault="002E2D8B" w:rsidP="003F2BA7">
      <w:pPr>
        <w:pStyle w:val="CommentText"/>
        <w:numPr>
          <w:ilvl w:val="0"/>
          <w:numId w:val="8"/>
        </w:numPr>
      </w:pPr>
      <w:r>
        <w:t xml:space="preserve"> </w:t>
      </w:r>
      <w:r>
        <w:t>Database components are in 900172\m5\datasets\cdiscpilot01 and subfolders</w:t>
      </w:r>
    </w:p>
    <w:p w14:paraId="2C2490B7" w14:textId="77777777" w:rsidR="002E2D8B" w:rsidRDefault="002E2D8B" w:rsidP="00A214AB">
      <w:pPr>
        <w:pStyle w:val="CommentText"/>
        <w:numPr>
          <w:ilvl w:val="1"/>
          <w:numId w:val="8"/>
        </w:numPr>
      </w:pPr>
      <w:r>
        <w:t xml:space="preserve"> </w:t>
      </w:r>
      <w:r>
        <w:t xml:space="preserve">Define.xml (or .pdf) files define SDTM and </w:t>
      </w:r>
      <w:proofErr w:type="spellStart"/>
      <w:r>
        <w:t>ADaM</w:t>
      </w:r>
      <w:proofErr w:type="spellEnd"/>
      <w:r>
        <w:t xml:space="preserve"> databases</w:t>
      </w:r>
    </w:p>
    <w:p w14:paraId="037A4A88" w14:textId="77777777" w:rsidR="002E2D8B" w:rsidRDefault="002E2D8B" w:rsidP="005C5424">
      <w:pPr>
        <w:pStyle w:val="CommentText"/>
        <w:numPr>
          <w:ilvl w:val="1"/>
          <w:numId w:val="8"/>
        </w:numPr>
      </w:pPr>
      <w:r>
        <w:t xml:space="preserve"> </w:t>
      </w:r>
      <w:r>
        <w:t>900172\m5\datasets\cdiscpilot01\tabulations\sdtm\define.xml</w:t>
      </w:r>
    </w:p>
    <w:p w14:paraId="7991816E" w14:textId="19A00477" w:rsidR="002E2D8B" w:rsidRDefault="002E2D8B" w:rsidP="005C5424">
      <w:pPr>
        <w:pStyle w:val="CommentText"/>
        <w:numPr>
          <w:ilvl w:val="1"/>
          <w:numId w:val="8"/>
        </w:numPr>
      </w:pPr>
      <w:r>
        <w:t xml:space="preserve"> </w:t>
      </w:r>
      <w:r>
        <w:t>900172\m5\datasets\cdiscpilot01\analysis\adam\datasets\define.xml</w:t>
      </w:r>
    </w:p>
    <w:p w14:paraId="2AD80673" w14:textId="77777777" w:rsidR="002E2D8B" w:rsidRDefault="002E2D8B" w:rsidP="002E2D8B">
      <w:pPr>
        <w:pStyle w:val="CommentText"/>
      </w:pPr>
    </w:p>
    <w:p w14:paraId="5E1F40F6" w14:textId="77777777" w:rsidR="002E2D8B" w:rsidRDefault="002E2D8B" w:rsidP="002E2D8B">
      <w:pPr>
        <w:pStyle w:val="CommentText"/>
      </w:pPr>
      <w:r>
        <w:t>The TDF team further updated the database elements:</w:t>
      </w:r>
    </w:p>
    <w:p w14:paraId="700BFBB3" w14:textId="324130F3" w:rsidR="002E2D8B" w:rsidRDefault="002E2D8B" w:rsidP="002E2D8B">
      <w:pPr>
        <w:pStyle w:val="CommentText"/>
        <w:numPr>
          <w:ilvl w:val="0"/>
          <w:numId w:val="9"/>
        </w:numPr>
      </w:pPr>
      <w:r>
        <w:t xml:space="preserve"> </w:t>
      </w:r>
      <w:hyperlink r:id="rId7" w:history="1">
        <w:r w:rsidRPr="001B3809">
          <w:rPr>
            <w:rStyle w:val="Hyperlink"/>
          </w:rPr>
          <w:t>https://github.com/phuse-org/TestDataFactory/tree/master/Updated</w:t>
        </w:r>
      </w:hyperlink>
      <w:r>
        <w:t xml:space="preserve"> </w:t>
      </w:r>
      <w:r>
        <w:t>, including updated "define" files</w:t>
      </w:r>
    </w:p>
    <w:p w14:paraId="773CF5F5" w14:textId="77777777" w:rsidR="002E2D8B" w:rsidRDefault="002E2D8B">
      <w:pPr>
        <w:pStyle w:val="CommentText"/>
      </w:pPr>
    </w:p>
    <w:p w14:paraId="5FD80DBA" w14:textId="75558D54" w:rsidR="002E2D8B" w:rsidRDefault="002E2D8B">
      <w:pPr>
        <w:pStyle w:val="CommentText"/>
      </w:pPr>
    </w:p>
  </w:comment>
  <w:comment w:id="8" w:author="Di Tommaso, Dante /US/EXT" w:date="2020-08-03T08:59:00Z" w:initials="DTD/">
    <w:p w14:paraId="410FA16C" w14:textId="77777777" w:rsidR="00B62C77" w:rsidRDefault="00B62C77">
      <w:pPr>
        <w:pStyle w:val="CommentText"/>
      </w:pPr>
      <w:r>
        <w:rPr>
          <w:rStyle w:val="CommentReference"/>
        </w:rPr>
        <w:annotationRef/>
      </w:r>
      <w:r>
        <w:t>We may need a syntax for database configuration that permits users to define variable interaction … could become quite complex, so we'll need some example starting points.</w:t>
      </w:r>
    </w:p>
    <w:p w14:paraId="04533EB7" w14:textId="77777777" w:rsidR="00B62C77" w:rsidRDefault="00B62C77">
      <w:pPr>
        <w:pStyle w:val="CommentText"/>
      </w:pPr>
    </w:p>
    <w:p w14:paraId="7709D2B2" w14:textId="77777777" w:rsidR="00B62C77" w:rsidRDefault="00B62C77">
      <w:pPr>
        <w:pStyle w:val="CommentText"/>
      </w:pPr>
      <w:r>
        <w:t>An example could be rolling site activation. E.g., Site 01 enrolls starting Jan, Site 02 starting Apr, …</w:t>
      </w:r>
    </w:p>
    <w:p w14:paraId="7BFA3A2E" w14:textId="0452C986" w:rsidR="00B62C77" w:rsidRDefault="00B62C7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49392A" w15:done="0"/>
  <w15:commentEx w15:paraId="3B78B9E8" w15:done="0"/>
  <w15:commentEx w15:paraId="25B92165" w15:done="0"/>
  <w15:commentEx w15:paraId="5FD80DBA" w15:done="0"/>
  <w15:commentEx w15:paraId="7BFA3A2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49392A" w16cid:durableId="22D247BB"/>
  <w16cid:commentId w16cid:paraId="3B78B9E8" w16cid:durableId="22D24995"/>
  <w16cid:commentId w16cid:paraId="25B92165" w16cid:durableId="22D24E35"/>
  <w16cid:commentId w16cid:paraId="5FD80DBA" w16cid:durableId="22D24FC1"/>
  <w16cid:commentId w16cid:paraId="7BFA3A2E" w16cid:durableId="22D2507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0B90C" w14:textId="77777777" w:rsidR="009A7453" w:rsidRDefault="009A7453">
      <w:r>
        <w:separator/>
      </w:r>
    </w:p>
  </w:endnote>
  <w:endnote w:type="continuationSeparator" w:id="0">
    <w:p w14:paraId="52B44CA5" w14:textId="77777777" w:rsidR="009A7453" w:rsidRDefault="009A7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mbria"/>
    <w:charset w:val="01"/>
    <w:family w:val="roman"/>
    <w:pitch w:val="variable"/>
  </w:font>
  <w:font w:name="American Typewriter">
    <w:altName w:val="Courier New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6A613" w14:textId="77777777" w:rsidR="0004022C" w:rsidRDefault="009A7453">
    <w:pPr>
      <w:pStyle w:val="Footer"/>
    </w:pPr>
    <w:r>
      <w:t>© 2007-2020 NIHPO, Inc.</w:t>
    </w:r>
    <w:r>
      <w:tab/>
      <w:t xml:space="preserve">      Licensed to PHUSE for non-commercial purposes only.</w:t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ACC12" w14:textId="77777777" w:rsidR="009A7453" w:rsidRDefault="009A7453">
      <w:r>
        <w:separator/>
      </w:r>
    </w:p>
  </w:footnote>
  <w:footnote w:type="continuationSeparator" w:id="0">
    <w:p w14:paraId="04AC8D85" w14:textId="77777777" w:rsidR="009A7453" w:rsidRDefault="009A7453">
      <w:r>
        <w:continuationSeparator/>
      </w:r>
    </w:p>
  </w:footnote>
  <w:footnote w:id="1">
    <w:p w14:paraId="5FAFAC52" w14:textId="77777777" w:rsidR="0004022C" w:rsidRDefault="009A7453">
      <w:pPr>
        <w:pStyle w:val="FootnoteText"/>
      </w:pPr>
      <w:r>
        <w:rPr>
          <w:rStyle w:val="FootnoteCharacters"/>
        </w:rPr>
        <w:footnoteRef/>
      </w:r>
      <w:r>
        <w:tab/>
      </w:r>
      <w:r>
        <w:t>https://github.com/phuse-org/PODR/tree/master/sample_code</w:t>
      </w:r>
    </w:p>
  </w:footnote>
  <w:footnote w:id="2">
    <w:p w14:paraId="7172A505" w14:textId="77777777" w:rsidR="0004022C" w:rsidRDefault="009A7453">
      <w:pPr>
        <w:pStyle w:val="FootnoteText"/>
      </w:pPr>
      <w:r>
        <w:rPr>
          <w:rStyle w:val="FootnoteCharacters"/>
        </w:rPr>
        <w:footnoteRef/>
      </w:r>
      <w:r>
        <w:tab/>
        <w:t>http://www.vca-plus.com</w:t>
      </w:r>
    </w:p>
  </w:footnote>
  <w:footnote w:id="3">
    <w:p w14:paraId="5631ABD9" w14:textId="77777777" w:rsidR="0004022C" w:rsidRDefault="009A7453">
      <w:pPr>
        <w:pStyle w:val="FootnoteText"/>
      </w:pPr>
      <w:r>
        <w:rPr>
          <w:rStyle w:val="FootnoteCharacters"/>
        </w:rPr>
        <w:footnoteRef/>
      </w:r>
      <w:r>
        <w:tab/>
        <w:t>Paraphrased from http://www.ehealthinformation.ca/faq/</w:t>
      </w:r>
    </w:p>
  </w:footnote>
  <w:footnote w:id="4">
    <w:p w14:paraId="4A9A8790" w14:textId="77777777" w:rsidR="0004022C" w:rsidRDefault="009A7453">
      <w:pPr>
        <w:pStyle w:val="FootnoteText"/>
      </w:pPr>
      <w:r>
        <w:rPr>
          <w:rStyle w:val="FootnoteCharacters"/>
        </w:rPr>
        <w:footnoteRef/>
      </w:r>
      <w:r>
        <w:tab/>
        <w:t>http://www.sublimetext.com/</w:t>
      </w:r>
    </w:p>
  </w:footnote>
  <w:footnote w:id="5">
    <w:p w14:paraId="254F7016" w14:textId="77777777" w:rsidR="0004022C" w:rsidRDefault="009A7453">
      <w:pPr>
        <w:pStyle w:val="FootnoteText"/>
      </w:pPr>
      <w:r>
        <w:rPr>
          <w:rStyle w:val="FootnoteCharacters"/>
        </w:rPr>
        <w:footnoteRef/>
      </w:r>
      <w:r>
        <w:tab/>
        <w:t>https://github.com/phuse-org/PODR/tree/master/sample_code</w:t>
      </w:r>
    </w:p>
  </w:footnote>
  <w:footnote w:id="6">
    <w:p w14:paraId="738BCE7C" w14:textId="77777777" w:rsidR="0004022C" w:rsidRDefault="009A7453">
      <w:pPr>
        <w:pStyle w:val="FootnoteText"/>
      </w:pPr>
      <w:r>
        <w:rPr>
          <w:rStyle w:val="FootnoteCharacters"/>
        </w:rPr>
        <w:footnoteRef/>
      </w:r>
      <w:r>
        <w:tab/>
        <w:t>https://github.com/phus</w:t>
      </w:r>
      <w:r>
        <w:t>e-org/PODR/blob/master/sample_code/Synthetic_Health_Data_NIHPO.sqlite3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783A7" w14:textId="77777777" w:rsidR="0004022C" w:rsidRDefault="009A7453">
    <w:pPr>
      <w:pStyle w:val="Header"/>
    </w:pPr>
    <w:r>
      <w:rPr>
        <w:noProof/>
      </w:rPr>
      <w:drawing>
        <wp:anchor distT="0" distB="0" distL="0" distR="0" simplePos="0" relativeHeight="11" behindDoc="1" locked="0" layoutInCell="1" allowOverlap="1" wp14:anchorId="196964BA" wp14:editId="7B49F7AD">
          <wp:simplePos x="0" y="0"/>
          <wp:positionH relativeFrom="column">
            <wp:posOffset>33655</wp:posOffset>
          </wp:positionH>
          <wp:positionV relativeFrom="paragraph">
            <wp:posOffset>-40005</wp:posOffset>
          </wp:positionV>
          <wp:extent cx="1170305" cy="365760"/>
          <wp:effectExtent l="0" t="0" r="0" b="0"/>
          <wp:wrapSquare wrapText="largest"/>
          <wp:docPr id="2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70305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37E9"/>
    <w:multiLevelType w:val="multilevel"/>
    <w:tmpl w:val="548E2CD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FB35EFB"/>
    <w:multiLevelType w:val="multilevel"/>
    <w:tmpl w:val="255CA6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3D14E98"/>
    <w:multiLevelType w:val="hybridMultilevel"/>
    <w:tmpl w:val="EC5A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B02C8"/>
    <w:multiLevelType w:val="hybridMultilevel"/>
    <w:tmpl w:val="B7829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C7981"/>
    <w:multiLevelType w:val="multilevel"/>
    <w:tmpl w:val="15B63F3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4E50167C"/>
    <w:multiLevelType w:val="multilevel"/>
    <w:tmpl w:val="B114BF1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5054751E"/>
    <w:multiLevelType w:val="multilevel"/>
    <w:tmpl w:val="7D36072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4064235"/>
    <w:multiLevelType w:val="hybridMultilevel"/>
    <w:tmpl w:val="718EB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011CD"/>
    <w:multiLevelType w:val="multilevel"/>
    <w:tmpl w:val="294CAC0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i Tommaso, Dante /US/EXT">
    <w15:presenceInfo w15:providerId="AD" w15:userId="S::Dante.DiTommaso@sanofi.com::35556a31-b194-49ca-89eb-210a351ba2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5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22C"/>
    <w:rsid w:val="0004022C"/>
    <w:rsid w:val="0028150A"/>
    <w:rsid w:val="002E2D8B"/>
    <w:rsid w:val="004D6EF9"/>
    <w:rsid w:val="009A7453"/>
    <w:rsid w:val="009C64E5"/>
    <w:rsid w:val="009F0430"/>
    <w:rsid w:val="00B62C77"/>
    <w:rsid w:val="00C11112"/>
    <w:rsid w:val="00FB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F1CE3"/>
  <w15:docId w15:val="{EB8674A4-55E7-414C-AB3B-CE71600B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ial Unicode MS" w:hAnsi="Liberation Serif" w:cs="Arial Unicode MS"/>
        <w:kern w:val="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803"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otnoteCharacters">
    <w:name w:val="Foot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BodyTextChar">
    <w:name w:val="Body Text Char"/>
    <w:basedOn w:val="DefaultParagraphFont"/>
    <w:link w:val="BodyText"/>
    <w:qFormat/>
    <w:rsid w:val="0076280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FootnoteText">
    <w:name w:val="footnote text"/>
    <w:basedOn w:val="Normal"/>
    <w:pPr>
      <w:suppressLineNumbers/>
      <w:ind w:left="339" w:hanging="339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Bullet">
    <w:name w:val="List Bullet"/>
    <w:basedOn w:val="Normal"/>
    <w:uiPriority w:val="99"/>
    <w:unhideWhenUsed/>
    <w:qFormat/>
    <w:rsid w:val="00762803"/>
    <w:pPr>
      <w:contextualSpacing/>
    </w:pPr>
    <w:rPr>
      <w:rFonts w:cs="Mangal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B3C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3C3B"/>
    <w:rPr>
      <w:rFonts w:cs="Mangal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3C3B"/>
    <w:rPr>
      <w:rFonts w:cs="Mangal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3C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3C3B"/>
    <w:rPr>
      <w:rFonts w:cs="Mangal"/>
      <w:b/>
      <w:b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C3B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C3B"/>
    <w:rPr>
      <w:rFonts w:ascii="Segoe UI" w:hAnsi="Segoe UI" w:cs="Mangal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2815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5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7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evs.nci.nih.gov/ftp1/CDISC/SDTM/SDTM%20Terminology.html#CL.C67152.TSPARM" TargetMode="External"/><Relationship Id="rId7" Type="http://schemas.openxmlformats.org/officeDocument/2006/relationships/hyperlink" Target="https://github.com/phuse-org/TestDataFactory/tree/master/Updated" TargetMode="External"/><Relationship Id="rId2" Type="http://schemas.openxmlformats.org/officeDocument/2006/relationships/hyperlink" Target="https://www.cdisc.org/standards/foundational/sdtmig/sdtmig-v3-3/html#Trial+Design+Model+Datasets" TargetMode="External"/><Relationship Id="rId1" Type="http://schemas.openxmlformats.org/officeDocument/2006/relationships/hyperlink" Target="https://www.fda.gov/industry/fda-resources-data-standards/study-data-standards-resources" TargetMode="External"/><Relationship Id="rId6" Type="http://schemas.openxmlformats.org/officeDocument/2006/relationships/hyperlink" Target="https://github.com/phuse-org/TestDataFactory/tree/master/Source" TargetMode="External"/><Relationship Id="rId5" Type="http://schemas.openxmlformats.org/officeDocument/2006/relationships/hyperlink" Target="https://www.cdisc.org/standards/foundational/sdtmig/sdtmig-v3-3/html#Laboratory+Test+Results" TargetMode="External"/><Relationship Id="rId4" Type="http://schemas.openxmlformats.org/officeDocument/2006/relationships/hyperlink" Target="https://www.cdisc.org/standards/foundational/sdtmig/sdtmig-v3-3/html#Demographics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synthetichealth.github.io/synthea/" TargetMode="External"/><Relationship Id="rId18" Type="http://schemas.openxmlformats.org/officeDocument/2006/relationships/hyperlink" Target="Synthetic_Clinical_Data_Requirements_02.doc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hyperlink" Target="Synthetic_Clinical_Data_Requirements_02.docx" TargetMode="External"/><Relationship Id="rId17" Type="http://schemas.openxmlformats.org/officeDocument/2006/relationships/hyperlink" Target="Synthetic_Clinical_Data_Requirements_02.docx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pdf/1911.06411v1.pdf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Synthetic_Clinical_Data_Requirements_02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ncbi.nlm.nih.gov/pmc/articles/PMC2972239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wmf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academic.oup.com/jamia/article/25/3/230/4098271" TargetMode="Externa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10</Pages>
  <Words>1624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Generating Synthetic Clinical Trial Data: System Requirements.</vt:lpstr>
    </vt:vector>
  </TitlesOfParts>
  <Company>Sanofi</Company>
  <LinksUpToDate>false</LinksUpToDate>
  <CharactersWithSpaces>10866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Generating Synthetic Clinical Trial Data: System Requirements.</dc:title>
  <dc:subject>Licensed to PHUSE for non-commercial purposes.</dc:subject>
  <dc:creator/>
  <cp:keywords>v. 03 - Peter Schaefer.</cp:keywords>
  <dc:description>Jose C. Lacal, CTO
NIHPO, Inc.
15625 NW 15 Avenue
Miami, FL 33169
Jose.Lacal@NIHPO.com
+1 (561) 777-2577
© 2007-2020 NIHPO, Inc.</dc:description>
  <cp:lastModifiedBy>Di Tommaso, Dante /US/EXT</cp:lastModifiedBy>
  <cp:revision>63</cp:revision>
  <dcterms:created xsi:type="dcterms:W3CDTF">2018-01-25T09:22:00Z</dcterms:created>
  <dcterms:modified xsi:type="dcterms:W3CDTF">2020-08-03T16:02:00Z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